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D053" w14:textId="19FBE84C" w:rsidR="00FB5FB5" w:rsidRDefault="00057F1C">
      <w:pPr>
        <w:rPr>
          <w:b/>
          <w:bCs/>
          <w:color w:val="EE0000"/>
          <w:sz w:val="36"/>
          <w:szCs w:val="36"/>
          <w:lang w:val="en-US"/>
        </w:rPr>
      </w:pPr>
      <w:r w:rsidRPr="00057F1C">
        <w:rPr>
          <w:b/>
          <w:bCs/>
          <w:color w:val="EE0000"/>
          <w:sz w:val="36"/>
          <w:szCs w:val="36"/>
          <w:lang w:val="en-US"/>
        </w:rPr>
        <w:t>C++</w:t>
      </w:r>
      <w:r>
        <w:rPr>
          <w:b/>
          <w:bCs/>
          <w:color w:val="EE0000"/>
          <w:sz w:val="36"/>
          <w:szCs w:val="36"/>
          <w:lang w:val="en-US"/>
        </w:rPr>
        <w:t xml:space="preserve"> Language:</w:t>
      </w:r>
    </w:p>
    <w:p w14:paraId="62FDD048" w14:textId="390E684C" w:rsidR="00057F1C" w:rsidRDefault="00057F1C">
      <w:pPr>
        <w:rPr>
          <w:b/>
          <w:bCs/>
          <w:sz w:val="36"/>
          <w:szCs w:val="36"/>
          <w:lang w:val="en-US"/>
        </w:rPr>
      </w:pPr>
      <w:r w:rsidRPr="00057F1C">
        <w:rPr>
          <w:b/>
          <w:bCs/>
          <w:sz w:val="36"/>
          <w:szCs w:val="36"/>
          <w:lang w:val="en-US"/>
        </w:rPr>
        <w:t>Le</w:t>
      </w:r>
      <w:r>
        <w:rPr>
          <w:b/>
          <w:bCs/>
          <w:sz w:val="36"/>
          <w:szCs w:val="36"/>
          <w:lang w:val="en-US"/>
        </w:rPr>
        <w:t>cture -</w:t>
      </w:r>
      <w:proofErr w:type="gramStart"/>
      <w:r>
        <w:rPr>
          <w:b/>
          <w:bCs/>
          <w:sz w:val="36"/>
          <w:szCs w:val="36"/>
          <w:lang w:val="en-US"/>
        </w:rPr>
        <w:t>1 :</w:t>
      </w:r>
      <w:proofErr w:type="gramEnd"/>
      <w:r>
        <w:rPr>
          <w:b/>
          <w:bCs/>
          <w:sz w:val="36"/>
          <w:szCs w:val="36"/>
          <w:lang w:val="en-US"/>
        </w:rPr>
        <w:t>-</w:t>
      </w:r>
      <w:proofErr w:type="gramStart"/>
      <w:r w:rsidR="000C4F9E">
        <w:rPr>
          <w:b/>
          <w:bCs/>
          <w:sz w:val="36"/>
          <w:szCs w:val="36"/>
          <w:lang w:val="en-US"/>
        </w:rPr>
        <w:t>date(</w:t>
      </w:r>
      <w:proofErr w:type="gramEnd"/>
      <w:r w:rsidR="000C4F9E">
        <w:rPr>
          <w:b/>
          <w:bCs/>
          <w:sz w:val="36"/>
          <w:szCs w:val="36"/>
          <w:lang w:val="en-US"/>
        </w:rPr>
        <w:t>2-7-25)</w:t>
      </w:r>
    </w:p>
    <w:p w14:paraId="1C495196" w14:textId="5E22830C" w:rsidR="00057F1C" w:rsidRDefault="00057F1C">
      <w:pPr>
        <w:rPr>
          <w:sz w:val="36"/>
          <w:szCs w:val="36"/>
        </w:rPr>
      </w:pPr>
      <w:r w:rsidRPr="00057F1C">
        <w:rPr>
          <w:sz w:val="36"/>
          <w:szCs w:val="36"/>
          <w:lang w:val="en-US"/>
        </w:rPr>
        <w:sym w:font="Wingdings" w:char="F0E0"/>
      </w:r>
      <w:r w:rsidR="00E46A86">
        <w:rPr>
          <w:sz w:val="36"/>
          <w:szCs w:val="36"/>
        </w:rPr>
        <w:t>class dat</w:t>
      </w:r>
      <w:r w:rsidR="00696F27">
        <w:rPr>
          <w:sz w:val="36"/>
          <w:szCs w:val="36"/>
        </w:rPr>
        <w:t>a</w:t>
      </w:r>
      <w:r w:rsidR="008748AA">
        <w:rPr>
          <w:sz w:val="36"/>
          <w:szCs w:val="36"/>
        </w:rPr>
        <w:t xml:space="preserve"> </w:t>
      </w:r>
      <w:r w:rsidR="00E46A86">
        <w:rPr>
          <w:sz w:val="36"/>
          <w:szCs w:val="36"/>
        </w:rPr>
        <w:t>+</w:t>
      </w:r>
      <w:r w:rsidR="008748AA">
        <w:rPr>
          <w:sz w:val="36"/>
          <w:szCs w:val="36"/>
        </w:rPr>
        <w:t xml:space="preserve"> </w:t>
      </w:r>
      <w:r w:rsidR="00E46A86">
        <w:rPr>
          <w:sz w:val="36"/>
          <w:szCs w:val="36"/>
        </w:rPr>
        <w:t>functi</w:t>
      </w:r>
      <w:r w:rsidR="00696F27">
        <w:rPr>
          <w:sz w:val="36"/>
          <w:szCs w:val="36"/>
        </w:rPr>
        <w:t>ons</w:t>
      </w:r>
    </w:p>
    <w:p w14:paraId="5C851E2D" w14:textId="4D63470E" w:rsidR="00696F27" w:rsidRDefault="00696F27">
      <w:pPr>
        <w:rPr>
          <w:sz w:val="36"/>
          <w:szCs w:val="36"/>
        </w:rPr>
      </w:pPr>
      <w:r>
        <w:rPr>
          <w:sz w:val="36"/>
          <w:szCs w:val="36"/>
        </w:rPr>
        <w:t>Data</w:t>
      </w:r>
      <w:r w:rsidR="008748AA">
        <w:rPr>
          <w:sz w:val="36"/>
          <w:szCs w:val="36"/>
        </w:rPr>
        <w:t xml:space="preserve"> </w:t>
      </w:r>
      <w:r>
        <w:rPr>
          <w:sz w:val="36"/>
          <w:szCs w:val="36"/>
        </w:rPr>
        <w:t>member AND MEMBER FUNCTION</w:t>
      </w:r>
    </w:p>
    <w:p w14:paraId="0261D472" w14:textId="62D53040" w:rsidR="00465C23" w:rsidRDefault="00465C23">
      <w:pPr>
        <w:rPr>
          <w:sz w:val="36"/>
          <w:szCs w:val="36"/>
        </w:rPr>
      </w:pPr>
      <w:r>
        <w:rPr>
          <w:sz w:val="36"/>
          <w:szCs w:val="36"/>
        </w:rPr>
        <w:t>Blueprint</w:t>
      </w:r>
    </w:p>
    <w:p w14:paraId="5328324F" w14:textId="66BA8399" w:rsidR="00465C23" w:rsidRDefault="00465C23">
      <w:pPr>
        <w:rPr>
          <w:sz w:val="36"/>
          <w:szCs w:val="36"/>
        </w:rPr>
      </w:pPr>
      <w:r w:rsidRPr="00465C2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object -Real </w:t>
      </w:r>
      <w:proofErr w:type="spellStart"/>
      <w:r>
        <w:rPr>
          <w:sz w:val="36"/>
          <w:szCs w:val="36"/>
        </w:rPr>
        <w:t>entitiey</w:t>
      </w:r>
      <w:proofErr w:type="spellEnd"/>
    </w:p>
    <w:p w14:paraId="5FB6FC6E" w14:textId="29BCE9AC" w:rsidR="00465C23" w:rsidRDefault="00DC2071">
      <w:pPr>
        <w:rPr>
          <w:sz w:val="36"/>
          <w:szCs w:val="36"/>
        </w:rPr>
      </w:pPr>
      <w:r>
        <w:rPr>
          <w:sz w:val="36"/>
          <w:szCs w:val="36"/>
        </w:rPr>
        <w:t>Access data and function of a class</w:t>
      </w:r>
    </w:p>
    <w:p w14:paraId="295807DF" w14:textId="69902178" w:rsidR="00DC2071" w:rsidRDefault="00DC2071">
      <w:pPr>
        <w:rPr>
          <w:sz w:val="36"/>
          <w:szCs w:val="36"/>
        </w:rPr>
      </w:pPr>
      <w:r>
        <w:rPr>
          <w:sz w:val="36"/>
          <w:szCs w:val="36"/>
        </w:rPr>
        <w:t xml:space="preserve">Object is type </w:t>
      </w:r>
      <w:proofErr w:type="gramStart"/>
      <w:r>
        <w:rPr>
          <w:sz w:val="36"/>
          <w:szCs w:val="36"/>
        </w:rPr>
        <w:t>of  class</w:t>
      </w:r>
      <w:proofErr w:type="gramEnd"/>
    </w:p>
    <w:p w14:paraId="737E3218" w14:textId="1264C0F8" w:rsidR="00DC2071" w:rsidRDefault="00AD0E94">
      <w:pPr>
        <w:rPr>
          <w:sz w:val="36"/>
          <w:szCs w:val="36"/>
        </w:rPr>
      </w:pPr>
      <w:r>
        <w:rPr>
          <w:sz w:val="36"/>
          <w:szCs w:val="36"/>
        </w:rPr>
        <w:t>Int a</w:t>
      </w:r>
      <w:r w:rsidR="0054058C">
        <w:rPr>
          <w:sz w:val="36"/>
          <w:szCs w:val="36"/>
        </w:rPr>
        <w:t>=20;</w:t>
      </w:r>
    </w:p>
    <w:p w14:paraId="75C07D85" w14:textId="0B0A2909" w:rsidR="0054058C" w:rsidRDefault="005405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Ex.class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person{</w:t>
      </w:r>
      <w:proofErr w:type="gramEnd"/>
      <w:r>
        <w:rPr>
          <w:sz w:val="36"/>
          <w:szCs w:val="36"/>
        </w:rPr>
        <w:t>};</w:t>
      </w:r>
    </w:p>
    <w:p w14:paraId="495BE643" w14:textId="1DC7223B" w:rsidR="0054058C" w:rsidRDefault="0054058C">
      <w:pPr>
        <w:rPr>
          <w:sz w:val="36"/>
          <w:szCs w:val="36"/>
        </w:rPr>
      </w:pPr>
      <w:r>
        <w:rPr>
          <w:sz w:val="36"/>
          <w:szCs w:val="36"/>
        </w:rPr>
        <w:t>Nisha=</w:t>
      </w:r>
      <w:proofErr w:type="gramStart"/>
      <w:ins w:id="0" w:author="Microsoft Word" w:date="2025-07-02T10:34:00Z" w16du:dateUtc="2025-07-02T05:04:00Z">
        <w:r w:rsidR="00F55359">
          <w:rPr>
            <w:sz w:val="36"/>
            <w:szCs w:val="36"/>
          </w:rPr>
          <w:t>person(</w:t>
        </w:r>
        <w:proofErr w:type="gramEnd"/>
        <w:r w:rsidR="00F55359">
          <w:rPr>
            <w:sz w:val="36"/>
            <w:szCs w:val="36"/>
          </w:rPr>
          <w:t>);</w:t>
        </w:r>
      </w:ins>
    </w:p>
    <w:p w14:paraId="00E244CA" w14:textId="77777777" w:rsidR="00923521" w:rsidRDefault="00923521">
      <w:pPr>
        <w:rPr>
          <w:sz w:val="36"/>
          <w:szCs w:val="36"/>
        </w:rPr>
      </w:pPr>
    </w:p>
    <w:p w14:paraId="07861884" w14:textId="544D7C3B" w:rsidR="00295F1C" w:rsidRDefault="00295F1C">
      <w:pPr>
        <w:rPr>
          <w:sz w:val="36"/>
          <w:szCs w:val="36"/>
        </w:rPr>
      </w:pPr>
      <w:r>
        <w:rPr>
          <w:sz w:val="36"/>
          <w:szCs w:val="36"/>
        </w:rPr>
        <w:t xml:space="preserve">Encapsulation-data </w:t>
      </w:r>
      <w:proofErr w:type="spellStart"/>
      <w:r>
        <w:rPr>
          <w:sz w:val="36"/>
          <w:szCs w:val="36"/>
        </w:rPr>
        <w:t>member</w:t>
      </w:r>
      <w:r w:rsidR="000401ED">
        <w:rPr>
          <w:sz w:val="36"/>
          <w:szCs w:val="36"/>
        </w:rPr>
        <w:t>+member</w:t>
      </w:r>
      <w:proofErr w:type="spellEnd"/>
      <w:r w:rsidR="000401ED">
        <w:rPr>
          <w:sz w:val="36"/>
          <w:szCs w:val="36"/>
        </w:rPr>
        <w:t xml:space="preserve"> function in single </w:t>
      </w:r>
      <w:proofErr w:type="gramStart"/>
      <w:r w:rsidR="000401ED">
        <w:rPr>
          <w:sz w:val="36"/>
          <w:szCs w:val="36"/>
        </w:rPr>
        <w:t>unit(</w:t>
      </w:r>
      <w:proofErr w:type="gramEnd"/>
      <w:r w:rsidR="000401ED">
        <w:rPr>
          <w:sz w:val="36"/>
          <w:szCs w:val="36"/>
        </w:rPr>
        <w:t>hiding data private)</w:t>
      </w:r>
    </w:p>
    <w:p w14:paraId="7FB09BCD" w14:textId="51CAEE87" w:rsidR="00295F1C" w:rsidRDefault="00295F1C">
      <w:pPr>
        <w:rPr>
          <w:sz w:val="36"/>
          <w:szCs w:val="36"/>
        </w:rPr>
      </w:pPr>
      <w:r>
        <w:rPr>
          <w:sz w:val="36"/>
          <w:szCs w:val="36"/>
        </w:rPr>
        <w:t>Abstraction -showing only essential detail</w:t>
      </w:r>
    </w:p>
    <w:p w14:paraId="15E87DDA" w14:textId="5ACF9DE4" w:rsidR="000401ED" w:rsidRDefault="000401ED">
      <w:pPr>
        <w:rPr>
          <w:sz w:val="36"/>
          <w:szCs w:val="36"/>
        </w:rPr>
      </w:pPr>
      <w:r>
        <w:rPr>
          <w:sz w:val="36"/>
          <w:szCs w:val="36"/>
        </w:rPr>
        <w:t>Polymorphism -more than one form</w:t>
      </w:r>
    </w:p>
    <w:p w14:paraId="43399BB6" w14:textId="09A3582F" w:rsidR="001473BA" w:rsidRDefault="00976EF4">
      <w:pPr>
        <w:rPr>
          <w:sz w:val="36"/>
          <w:szCs w:val="36"/>
        </w:rPr>
      </w:pPr>
      <w:r>
        <w:rPr>
          <w:sz w:val="36"/>
          <w:szCs w:val="36"/>
        </w:rPr>
        <w:t>Compile time</w:t>
      </w:r>
      <w:r w:rsidR="00847FD1">
        <w:rPr>
          <w:sz w:val="36"/>
          <w:szCs w:val="36"/>
        </w:rPr>
        <w:t>/static binding</w:t>
      </w:r>
      <w:r w:rsidR="001473BA">
        <w:rPr>
          <w:sz w:val="36"/>
          <w:szCs w:val="36"/>
        </w:rPr>
        <w:t>/method overloading</w:t>
      </w:r>
    </w:p>
    <w:p w14:paraId="6DB4F145" w14:textId="3E13CD81" w:rsidR="00976EF4" w:rsidRDefault="00976EF4">
      <w:pPr>
        <w:rPr>
          <w:sz w:val="36"/>
          <w:szCs w:val="36"/>
        </w:rPr>
      </w:pPr>
      <w:r>
        <w:rPr>
          <w:sz w:val="36"/>
          <w:szCs w:val="36"/>
        </w:rPr>
        <w:t>Runtime</w:t>
      </w:r>
      <w:r w:rsidR="00847FD1">
        <w:rPr>
          <w:sz w:val="36"/>
          <w:szCs w:val="36"/>
        </w:rPr>
        <w:t xml:space="preserve">/dynamic </w:t>
      </w:r>
      <w:r w:rsidR="001473BA">
        <w:rPr>
          <w:sz w:val="36"/>
          <w:szCs w:val="36"/>
        </w:rPr>
        <w:t>binding/method overriding</w:t>
      </w:r>
    </w:p>
    <w:p w14:paraId="0DA81E03" w14:textId="2B29F54D" w:rsidR="001473BA" w:rsidRDefault="001B4C41">
      <w:pPr>
        <w:rPr>
          <w:sz w:val="36"/>
          <w:szCs w:val="36"/>
        </w:rPr>
      </w:pPr>
      <w:r>
        <w:rPr>
          <w:sz w:val="36"/>
          <w:szCs w:val="36"/>
        </w:rPr>
        <w:t>Inheritance-</w:t>
      </w:r>
      <w:r w:rsidR="0019256F">
        <w:rPr>
          <w:sz w:val="36"/>
          <w:szCs w:val="36"/>
        </w:rPr>
        <w:t xml:space="preserve">property on </w:t>
      </w:r>
      <w:proofErr w:type="spellStart"/>
      <w:r w:rsidR="0019256F">
        <w:rPr>
          <w:sz w:val="36"/>
          <w:szCs w:val="36"/>
        </w:rPr>
        <w:t>eclass</w:t>
      </w:r>
      <w:proofErr w:type="spellEnd"/>
      <w:r w:rsidR="0019256F">
        <w:rPr>
          <w:sz w:val="36"/>
          <w:szCs w:val="36"/>
        </w:rPr>
        <w:t xml:space="preserve"> can use in another class.</w:t>
      </w:r>
    </w:p>
    <w:p w14:paraId="26002ED9" w14:textId="6B4A2A9A" w:rsidR="00A226A6" w:rsidRDefault="00A226A6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DC19A7">
        <w:rPr>
          <w:sz w:val="36"/>
          <w:szCs w:val="36"/>
        </w:rPr>
        <w:t>reusability</w:t>
      </w:r>
      <w:r>
        <w:rPr>
          <w:sz w:val="36"/>
          <w:szCs w:val="36"/>
        </w:rPr>
        <w:t xml:space="preserve"> of code </w:t>
      </w:r>
    </w:p>
    <w:p w14:paraId="14B3355F" w14:textId="0DAF7FC1" w:rsidR="00F00680" w:rsidRDefault="00A226A6">
      <w:pPr>
        <w:rPr>
          <w:sz w:val="36"/>
          <w:szCs w:val="36"/>
        </w:rPr>
      </w:pPr>
      <w:r>
        <w:rPr>
          <w:sz w:val="36"/>
          <w:szCs w:val="36"/>
        </w:rPr>
        <w:t xml:space="preserve"> -p</w:t>
      </w:r>
      <w:r w:rsidR="008748AA">
        <w:rPr>
          <w:sz w:val="36"/>
          <w:szCs w:val="36"/>
        </w:rPr>
        <w:t>a</w:t>
      </w:r>
      <w:r>
        <w:rPr>
          <w:sz w:val="36"/>
          <w:szCs w:val="36"/>
        </w:rPr>
        <w:t>rent -child</w:t>
      </w:r>
    </w:p>
    <w:p w14:paraId="0D0ECE4D" w14:textId="16392447" w:rsidR="00F00680" w:rsidRDefault="00F00680">
      <w:pPr>
        <w:rPr>
          <w:sz w:val="36"/>
          <w:szCs w:val="36"/>
        </w:rPr>
      </w:pPr>
      <w:r>
        <w:rPr>
          <w:sz w:val="36"/>
          <w:szCs w:val="36"/>
        </w:rPr>
        <w:t xml:space="preserve">Clas </w:t>
      </w:r>
      <w:proofErr w:type="gramStart"/>
      <w:r>
        <w:rPr>
          <w:sz w:val="36"/>
          <w:szCs w:val="36"/>
        </w:rPr>
        <w:t>person{</w:t>
      </w:r>
      <w:proofErr w:type="gramEnd"/>
    </w:p>
    <w:p w14:paraId="696B5689" w14:textId="0EB9E713" w:rsidR="00F00680" w:rsidRDefault="006F29BC">
      <w:pPr>
        <w:rPr>
          <w:sz w:val="36"/>
          <w:szCs w:val="36"/>
        </w:rPr>
      </w:pPr>
      <w:r>
        <w:rPr>
          <w:sz w:val="36"/>
          <w:szCs w:val="36"/>
        </w:rPr>
        <w:t xml:space="preserve">Int </w:t>
      </w:r>
      <w:proofErr w:type="spellStart"/>
      <w:r>
        <w:rPr>
          <w:sz w:val="36"/>
          <w:szCs w:val="36"/>
        </w:rPr>
        <w:t>contact_</w:t>
      </w:r>
      <w:proofErr w:type="gramStart"/>
      <w:r>
        <w:rPr>
          <w:sz w:val="36"/>
          <w:szCs w:val="36"/>
        </w:rPr>
        <w:t>number,age</w:t>
      </w:r>
      <w:proofErr w:type="spellEnd"/>
      <w:proofErr w:type="gramEnd"/>
      <w:r>
        <w:rPr>
          <w:sz w:val="36"/>
          <w:szCs w:val="36"/>
        </w:rPr>
        <w:t>;</w:t>
      </w:r>
    </w:p>
    <w:p w14:paraId="3439A0E7" w14:textId="633EE2DE" w:rsidR="00976EF4" w:rsidRDefault="006F29BC">
      <w:pPr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proofErr w:type="spellStart"/>
      <w:proofErr w:type="gramStart"/>
      <w:r>
        <w:rPr>
          <w:sz w:val="36"/>
          <w:szCs w:val="36"/>
        </w:rPr>
        <w:t>getdata</w:t>
      </w:r>
      <w:proofErr w:type="spellEnd"/>
      <w:r>
        <w:rPr>
          <w:sz w:val="36"/>
          <w:szCs w:val="36"/>
        </w:rPr>
        <w:t>(</w:t>
      </w:r>
      <w:r w:rsidR="005845E7">
        <w:rPr>
          <w:sz w:val="36"/>
          <w:szCs w:val="36"/>
        </w:rPr>
        <w:t>){</w:t>
      </w:r>
      <w:proofErr w:type="gramEnd"/>
    </w:p>
    <w:p w14:paraId="4EFD51FF" w14:textId="194C0712" w:rsidR="005845E7" w:rsidRDefault="009538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}};</w:t>
      </w:r>
    </w:p>
    <w:p w14:paraId="71BF7FF0" w14:textId="77777777" w:rsidR="00953878" w:rsidRDefault="00953878">
      <w:pPr>
        <w:rPr>
          <w:sz w:val="36"/>
          <w:szCs w:val="36"/>
        </w:rPr>
      </w:pPr>
    </w:p>
    <w:p w14:paraId="311AA699" w14:textId="77777777" w:rsidR="00953878" w:rsidRDefault="00953878">
      <w:pPr>
        <w:rPr>
          <w:sz w:val="36"/>
          <w:szCs w:val="36"/>
        </w:rPr>
      </w:pPr>
    </w:p>
    <w:p w14:paraId="580FE536" w14:textId="01B33F4A" w:rsidR="00953878" w:rsidRDefault="00953878">
      <w:pPr>
        <w:rPr>
          <w:sz w:val="36"/>
          <w:szCs w:val="36"/>
        </w:rPr>
      </w:pPr>
      <w:r>
        <w:rPr>
          <w:sz w:val="36"/>
          <w:szCs w:val="36"/>
        </w:rPr>
        <w:t>Cout&lt;</w:t>
      </w:r>
      <w:proofErr w:type="gramStart"/>
      <w:r>
        <w:rPr>
          <w:sz w:val="36"/>
          <w:szCs w:val="36"/>
        </w:rPr>
        <w:t>&lt;”</w:t>
      </w:r>
      <w:r w:rsidR="00B90850">
        <w:rPr>
          <w:sz w:val="36"/>
          <w:szCs w:val="36"/>
        </w:rPr>
        <w:t>hello</w:t>
      </w:r>
      <w:proofErr w:type="gramEnd"/>
      <w:r w:rsidR="00B90850">
        <w:rPr>
          <w:sz w:val="36"/>
          <w:szCs w:val="36"/>
        </w:rPr>
        <w:t xml:space="preserve"> world”;</w:t>
      </w:r>
    </w:p>
    <w:p w14:paraId="271CF28C" w14:textId="3B7B1548" w:rsidR="00B90850" w:rsidRDefault="00B90850">
      <w:pPr>
        <w:rPr>
          <w:sz w:val="36"/>
          <w:szCs w:val="36"/>
        </w:rPr>
      </w:pPr>
      <w:r>
        <w:rPr>
          <w:sz w:val="36"/>
          <w:szCs w:val="36"/>
        </w:rPr>
        <w:t>Console output;</w:t>
      </w:r>
    </w:p>
    <w:p w14:paraId="59B31B18" w14:textId="788003E4" w:rsidR="00452BC2" w:rsidRDefault="00452BC2">
      <w:pPr>
        <w:rPr>
          <w:sz w:val="36"/>
          <w:szCs w:val="36"/>
        </w:rPr>
      </w:pPr>
      <w:r>
        <w:rPr>
          <w:sz w:val="36"/>
          <w:szCs w:val="36"/>
        </w:rPr>
        <w:t>&lt;&lt;insertion operator</w:t>
      </w:r>
    </w:p>
    <w:p w14:paraId="550D1884" w14:textId="1210A482" w:rsidR="00452BC2" w:rsidRDefault="006F1F41">
      <w:pPr>
        <w:rPr>
          <w:sz w:val="36"/>
          <w:szCs w:val="36"/>
        </w:rPr>
      </w:pPr>
      <w:r>
        <w:rPr>
          <w:sz w:val="36"/>
          <w:szCs w:val="36"/>
        </w:rPr>
        <w:t>Std==namespace</w:t>
      </w:r>
    </w:p>
    <w:p w14:paraId="10D9E4AD" w14:textId="2E552862" w:rsidR="006F1F41" w:rsidRDefault="00AA588F">
      <w:pPr>
        <w:rPr>
          <w:sz w:val="36"/>
          <w:szCs w:val="36"/>
        </w:rPr>
      </w:pPr>
      <w:r>
        <w:rPr>
          <w:sz w:val="36"/>
          <w:szCs w:val="36"/>
        </w:rPr>
        <w:t>Cin&gt;&gt;</w:t>
      </w:r>
    </w:p>
    <w:p w14:paraId="41EAA508" w14:textId="42DC6D66" w:rsidR="00510792" w:rsidRDefault="00510792">
      <w:pPr>
        <w:rPr>
          <w:sz w:val="36"/>
          <w:szCs w:val="36"/>
        </w:rPr>
      </w:pPr>
      <w:r>
        <w:rPr>
          <w:sz w:val="36"/>
          <w:szCs w:val="36"/>
        </w:rPr>
        <w:t>Console input;</w:t>
      </w:r>
    </w:p>
    <w:p w14:paraId="5BBD7521" w14:textId="1D5DCCE8" w:rsidR="00510792" w:rsidRDefault="00510792">
      <w:pPr>
        <w:rPr>
          <w:sz w:val="36"/>
          <w:szCs w:val="36"/>
        </w:rPr>
      </w:pPr>
      <w:r>
        <w:rPr>
          <w:sz w:val="36"/>
          <w:szCs w:val="36"/>
        </w:rPr>
        <w:t>Extraction operator;</w:t>
      </w:r>
    </w:p>
    <w:p w14:paraId="53009F36" w14:textId="62BC096D" w:rsidR="000E7BAB" w:rsidRDefault="000E7BAB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BE688AD" w14:textId="526FC826" w:rsidR="00AF5C9A" w:rsidRDefault="0043144D">
      <w:pPr>
        <w:rPr>
          <w:sz w:val="36"/>
          <w:szCs w:val="36"/>
        </w:rPr>
      </w:pPr>
      <w:r w:rsidRPr="0043144D">
        <w:rPr>
          <w:sz w:val="36"/>
          <w:szCs w:val="36"/>
        </w:rPr>
        <w:sym w:font="Wingdings" w:char="F0E0"/>
      </w:r>
      <w:r w:rsidRPr="006C4F3B">
        <w:rPr>
          <w:b/>
          <w:bCs/>
          <w:sz w:val="36"/>
          <w:szCs w:val="36"/>
        </w:rPr>
        <w:t>lecture</w:t>
      </w:r>
      <w:r>
        <w:rPr>
          <w:sz w:val="36"/>
          <w:szCs w:val="36"/>
        </w:rPr>
        <w:t xml:space="preserve"> -</w:t>
      </w:r>
      <w:proofErr w:type="gramStart"/>
      <w:r w:rsidR="00AF5C9A">
        <w:rPr>
          <w:sz w:val="36"/>
          <w:szCs w:val="36"/>
        </w:rPr>
        <w:t>2:-</w:t>
      </w:r>
      <w:proofErr w:type="gramEnd"/>
      <w:r w:rsidR="00AF5C9A">
        <w:rPr>
          <w:sz w:val="36"/>
          <w:szCs w:val="36"/>
        </w:rPr>
        <w:t xml:space="preserve"> (d-3-7-25)</w:t>
      </w:r>
    </w:p>
    <w:p w14:paraId="29467A3F" w14:textId="200A00D3" w:rsidR="002E7FD2" w:rsidRDefault="002E7FD2">
      <w:pPr>
        <w:rPr>
          <w:sz w:val="36"/>
          <w:szCs w:val="36"/>
        </w:rPr>
      </w:pPr>
      <w:r>
        <w:rPr>
          <w:sz w:val="36"/>
          <w:szCs w:val="36"/>
        </w:rPr>
        <w:t>Datatype</w:t>
      </w:r>
    </w:p>
    <w:p w14:paraId="2A2B3E00" w14:textId="0B351DD3" w:rsidR="002E7FD2" w:rsidRDefault="002E7FD2">
      <w:pPr>
        <w:rPr>
          <w:sz w:val="36"/>
          <w:szCs w:val="36"/>
        </w:rPr>
      </w:pPr>
      <w:r>
        <w:rPr>
          <w:sz w:val="36"/>
          <w:szCs w:val="36"/>
        </w:rPr>
        <w:t>Primitive</w:t>
      </w:r>
    </w:p>
    <w:p w14:paraId="287C47A7" w14:textId="3F320D73" w:rsidR="002E7FD2" w:rsidRDefault="002E7FD2">
      <w:pPr>
        <w:rPr>
          <w:sz w:val="36"/>
          <w:szCs w:val="36"/>
        </w:rPr>
      </w:pPr>
      <w:r>
        <w:rPr>
          <w:sz w:val="36"/>
          <w:szCs w:val="36"/>
        </w:rPr>
        <w:t>Int</w:t>
      </w:r>
    </w:p>
    <w:p w14:paraId="2B98166F" w14:textId="756E369C" w:rsidR="002E7FD2" w:rsidRDefault="002E7FD2">
      <w:pPr>
        <w:rPr>
          <w:sz w:val="36"/>
          <w:szCs w:val="36"/>
        </w:rPr>
      </w:pPr>
      <w:r>
        <w:rPr>
          <w:sz w:val="36"/>
          <w:szCs w:val="36"/>
        </w:rPr>
        <w:t>Float</w:t>
      </w:r>
    </w:p>
    <w:p w14:paraId="2FA2308D" w14:textId="5FD5BC17" w:rsidR="002E7FD2" w:rsidRDefault="002E7FD2">
      <w:pPr>
        <w:rPr>
          <w:sz w:val="36"/>
          <w:szCs w:val="36"/>
        </w:rPr>
      </w:pPr>
      <w:r>
        <w:rPr>
          <w:sz w:val="36"/>
          <w:szCs w:val="36"/>
        </w:rPr>
        <w:t>Char</w:t>
      </w:r>
    </w:p>
    <w:p w14:paraId="29AB5313" w14:textId="2BE72AF5" w:rsidR="002E7FD2" w:rsidRDefault="001B6790">
      <w:pPr>
        <w:rPr>
          <w:sz w:val="36"/>
          <w:szCs w:val="36"/>
        </w:rPr>
      </w:pPr>
      <w:r>
        <w:rPr>
          <w:sz w:val="36"/>
          <w:szCs w:val="36"/>
        </w:rPr>
        <w:t>Access modifier</w:t>
      </w:r>
      <w:r w:rsidR="00DF22F6">
        <w:rPr>
          <w:sz w:val="36"/>
          <w:szCs w:val="36"/>
        </w:rPr>
        <w:t>-</w:t>
      </w:r>
    </w:p>
    <w:p w14:paraId="0287671E" w14:textId="205988FC" w:rsidR="00DF22F6" w:rsidRDefault="00DF22F6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c++</w:t>
      </w:r>
      <w:proofErr w:type="spellEnd"/>
      <w:r>
        <w:rPr>
          <w:sz w:val="36"/>
          <w:szCs w:val="36"/>
        </w:rPr>
        <w:t xml:space="preserve"> all class member and function are private</w:t>
      </w:r>
      <w:r w:rsidR="00997DD6">
        <w:rPr>
          <w:sz w:val="36"/>
          <w:szCs w:val="36"/>
        </w:rPr>
        <w:t>.</w:t>
      </w:r>
    </w:p>
    <w:p w14:paraId="4BC0ABCD" w14:textId="6D964B12" w:rsidR="00DF22F6" w:rsidRDefault="00DF22F6">
      <w:pPr>
        <w:rPr>
          <w:sz w:val="36"/>
          <w:szCs w:val="36"/>
        </w:rPr>
      </w:pPr>
      <w:r>
        <w:rPr>
          <w:sz w:val="36"/>
          <w:szCs w:val="36"/>
        </w:rPr>
        <w:t xml:space="preserve">Public </w:t>
      </w:r>
    </w:p>
    <w:p w14:paraId="0CF8C48B" w14:textId="77777777" w:rsidR="00DF22F6" w:rsidRDefault="00DF22F6">
      <w:pPr>
        <w:rPr>
          <w:sz w:val="36"/>
          <w:szCs w:val="36"/>
        </w:rPr>
      </w:pPr>
      <w:r>
        <w:rPr>
          <w:sz w:val="36"/>
          <w:szCs w:val="36"/>
        </w:rPr>
        <w:t>Private</w:t>
      </w:r>
    </w:p>
    <w:p w14:paraId="36393F58" w14:textId="7C8ECA6D" w:rsidR="00DF22F6" w:rsidRDefault="00DF22F6">
      <w:pPr>
        <w:rPr>
          <w:sz w:val="36"/>
          <w:szCs w:val="36"/>
        </w:rPr>
      </w:pPr>
      <w:r>
        <w:rPr>
          <w:sz w:val="36"/>
          <w:szCs w:val="36"/>
        </w:rPr>
        <w:t xml:space="preserve"> protected</w:t>
      </w:r>
    </w:p>
    <w:p w14:paraId="218339AE" w14:textId="10D441C9" w:rsidR="00DC19A7" w:rsidRDefault="00A6716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3E0B31FB" w14:textId="77777777" w:rsidR="00A67163" w:rsidRDefault="00A67163">
      <w:pPr>
        <w:rPr>
          <w:sz w:val="36"/>
          <w:szCs w:val="36"/>
        </w:rPr>
      </w:pPr>
    </w:p>
    <w:p w14:paraId="764A0C3B" w14:textId="1F96A516" w:rsidR="00DC19A7" w:rsidRDefault="00A67163">
      <w:pPr>
        <w:rPr>
          <w:sz w:val="36"/>
          <w:szCs w:val="36"/>
        </w:rPr>
      </w:pPr>
      <w:r w:rsidRPr="00A67163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3(d-4-7-2025</w:t>
      </w:r>
      <w:r w:rsidR="002758E5">
        <w:rPr>
          <w:sz w:val="36"/>
          <w:szCs w:val="36"/>
        </w:rPr>
        <w:t>)</w:t>
      </w:r>
    </w:p>
    <w:p w14:paraId="7447CA91" w14:textId="4D9D3673" w:rsidR="002758E5" w:rsidRDefault="009F72B1">
      <w:pPr>
        <w:rPr>
          <w:sz w:val="36"/>
          <w:szCs w:val="36"/>
        </w:rPr>
      </w:pPr>
      <w:r>
        <w:rPr>
          <w:sz w:val="36"/>
          <w:szCs w:val="36"/>
        </w:rPr>
        <w:t xml:space="preserve">Function in </w:t>
      </w:r>
      <w:proofErr w:type="spellStart"/>
      <w:proofErr w:type="gramStart"/>
      <w:r>
        <w:rPr>
          <w:sz w:val="36"/>
          <w:szCs w:val="36"/>
        </w:rPr>
        <w:t>c++</w:t>
      </w:r>
      <w:proofErr w:type="spellEnd"/>
      <w:r w:rsidR="00395826">
        <w:rPr>
          <w:sz w:val="36"/>
          <w:szCs w:val="36"/>
        </w:rPr>
        <w:t>:-</w:t>
      </w:r>
      <w:proofErr w:type="gramEnd"/>
    </w:p>
    <w:p w14:paraId="3A23E78D" w14:textId="503F1172" w:rsidR="00395826" w:rsidRDefault="0019691D">
      <w:pPr>
        <w:rPr>
          <w:sz w:val="36"/>
          <w:szCs w:val="36"/>
        </w:rPr>
      </w:pPr>
      <w:r>
        <w:rPr>
          <w:sz w:val="36"/>
          <w:szCs w:val="36"/>
        </w:rPr>
        <w:t>Function</w:t>
      </w:r>
      <w:r w:rsidR="00F6721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cpp</w:t>
      </w:r>
      <w:proofErr w:type="spellEnd"/>
    </w:p>
    <w:p w14:paraId="35258EB1" w14:textId="5CE0FC81" w:rsidR="00744169" w:rsidRDefault="008E2DCB">
      <w:pPr>
        <w:rPr>
          <w:sz w:val="36"/>
          <w:szCs w:val="36"/>
        </w:rPr>
      </w:pPr>
      <w:r>
        <w:rPr>
          <w:sz w:val="36"/>
          <w:szCs w:val="36"/>
        </w:rPr>
        <w:t>Default parameter</w:t>
      </w:r>
      <w:r w:rsidR="0015065B">
        <w:rPr>
          <w:sz w:val="36"/>
          <w:szCs w:val="36"/>
        </w:rPr>
        <w:t>=indirectly method overloading</w:t>
      </w:r>
    </w:p>
    <w:p w14:paraId="2C04084F" w14:textId="4A845555" w:rsidR="00DC19A7" w:rsidRDefault="00841E59">
      <w:pPr>
        <w:rPr>
          <w:sz w:val="36"/>
          <w:szCs w:val="36"/>
        </w:rPr>
      </w:pPr>
      <w:r w:rsidRPr="00841E59">
        <w:rPr>
          <w:sz w:val="36"/>
          <w:szCs w:val="36"/>
        </w:rPr>
        <w:sym w:font="Wingdings" w:char="F0E0"/>
      </w:r>
      <w:r>
        <w:rPr>
          <w:sz w:val="36"/>
          <w:szCs w:val="36"/>
        </w:rPr>
        <w:t>string</w:t>
      </w:r>
    </w:p>
    <w:p w14:paraId="5E62AAE5" w14:textId="598C2C65" w:rsidR="00841E59" w:rsidRDefault="00841E59">
      <w:pPr>
        <w:rPr>
          <w:sz w:val="36"/>
          <w:szCs w:val="36"/>
        </w:rPr>
      </w:pPr>
      <w:r>
        <w:rPr>
          <w:sz w:val="36"/>
          <w:szCs w:val="36"/>
        </w:rPr>
        <w:t>/</w:t>
      </w:r>
      <w:proofErr w:type="gramStart"/>
      <w:r>
        <w:rPr>
          <w:sz w:val="36"/>
          <w:szCs w:val="36"/>
        </w:rPr>
        <w:t>substring</w:t>
      </w:r>
      <w:proofErr w:type="gramEnd"/>
    </w:p>
    <w:p w14:paraId="3A2D375D" w14:textId="061EC0A8" w:rsidR="00841E59" w:rsidRDefault="00841E59">
      <w:pPr>
        <w:rPr>
          <w:sz w:val="36"/>
          <w:szCs w:val="36"/>
        </w:rPr>
      </w:pPr>
      <w:r>
        <w:rPr>
          <w:sz w:val="36"/>
          <w:szCs w:val="36"/>
        </w:rPr>
        <w:t>//insert</w:t>
      </w:r>
    </w:p>
    <w:p w14:paraId="7A426AFF" w14:textId="645A0F2B" w:rsidR="00C70856" w:rsidRDefault="00237DD5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="00C70856">
        <w:rPr>
          <w:sz w:val="36"/>
          <w:szCs w:val="36"/>
        </w:rPr>
        <w:t>Replace</w:t>
      </w:r>
    </w:p>
    <w:p w14:paraId="32739303" w14:textId="73B56124" w:rsidR="00C70856" w:rsidRDefault="00B07661">
      <w:pPr>
        <w:rPr>
          <w:sz w:val="36"/>
          <w:szCs w:val="36"/>
        </w:rPr>
      </w:pPr>
      <w:r>
        <w:rPr>
          <w:sz w:val="36"/>
          <w:szCs w:val="36"/>
        </w:rPr>
        <w:t>Encapsulation</w:t>
      </w:r>
    </w:p>
    <w:p w14:paraId="1AAEF7E8" w14:textId="144019E6" w:rsidR="00B07661" w:rsidRDefault="00B07661">
      <w:pPr>
        <w:rPr>
          <w:sz w:val="36"/>
          <w:szCs w:val="36"/>
        </w:rPr>
      </w:pPr>
      <w:r>
        <w:rPr>
          <w:sz w:val="36"/>
          <w:szCs w:val="36"/>
        </w:rPr>
        <w:t>//getter and setter function</w:t>
      </w:r>
    </w:p>
    <w:p w14:paraId="0EC6A9E8" w14:textId="77777777" w:rsidR="00361C3D" w:rsidRDefault="00361C3D">
      <w:pPr>
        <w:rPr>
          <w:sz w:val="36"/>
          <w:szCs w:val="36"/>
        </w:rPr>
      </w:pPr>
      <w:r>
        <w:rPr>
          <w:sz w:val="36"/>
          <w:szCs w:val="36"/>
        </w:rPr>
        <w:t>Int salary</w:t>
      </w:r>
    </w:p>
    <w:p w14:paraId="695FDD1C" w14:textId="7816CC9F" w:rsidR="00CD0204" w:rsidRDefault="00361C3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setSalary</w:t>
      </w:r>
      <w:proofErr w:type="spellEnd"/>
      <w:r>
        <w:rPr>
          <w:sz w:val="36"/>
          <w:szCs w:val="36"/>
        </w:rPr>
        <w:t xml:space="preserve">( </w:t>
      </w:r>
      <w:r w:rsidR="00CD0204">
        <w:rPr>
          <w:sz w:val="36"/>
          <w:szCs w:val="36"/>
        </w:rPr>
        <w:t>int</w:t>
      </w:r>
      <w:proofErr w:type="gramEnd"/>
      <w:r w:rsidR="00CD0204">
        <w:rPr>
          <w:sz w:val="36"/>
          <w:szCs w:val="36"/>
        </w:rPr>
        <w:t xml:space="preserve"> </w:t>
      </w:r>
      <w:proofErr w:type="spellStart"/>
      <w:proofErr w:type="gramStart"/>
      <w:r w:rsidR="00CD0204">
        <w:rPr>
          <w:sz w:val="36"/>
          <w:szCs w:val="36"/>
        </w:rPr>
        <w:t>sal</w:t>
      </w:r>
      <w:proofErr w:type="spellEnd"/>
      <w:r w:rsidR="00CD0204">
        <w:rPr>
          <w:sz w:val="36"/>
          <w:szCs w:val="36"/>
        </w:rPr>
        <w:t>){</w:t>
      </w:r>
      <w:proofErr w:type="gramEnd"/>
    </w:p>
    <w:p w14:paraId="4183672F" w14:textId="62CC2B0A" w:rsidR="00CD0204" w:rsidRDefault="00CD0204">
      <w:pPr>
        <w:rPr>
          <w:sz w:val="36"/>
          <w:szCs w:val="36"/>
        </w:rPr>
      </w:pPr>
      <w:r>
        <w:rPr>
          <w:sz w:val="36"/>
          <w:szCs w:val="36"/>
        </w:rPr>
        <w:t>salary=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;</w:t>
      </w:r>
    </w:p>
    <w:p w14:paraId="75BFF2CC" w14:textId="5FD263E2" w:rsidR="00CD0204" w:rsidRDefault="00CD020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9E73F33" w14:textId="47C11878" w:rsidR="00CD0204" w:rsidRDefault="00CD0204">
      <w:pPr>
        <w:rPr>
          <w:sz w:val="36"/>
          <w:szCs w:val="36"/>
        </w:rPr>
      </w:pPr>
      <w:r>
        <w:rPr>
          <w:sz w:val="36"/>
          <w:szCs w:val="36"/>
        </w:rPr>
        <w:t xml:space="preserve"> Int </w:t>
      </w:r>
      <w:proofErr w:type="spellStart"/>
      <w:proofErr w:type="gramStart"/>
      <w:r>
        <w:rPr>
          <w:sz w:val="36"/>
          <w:szCs w:val="36"/>
        </w:rPr>
        <w:t>getSalary</w:t>
      </w:r>
      <w:proofErr w:type="spellEnd"/>
      <w:r>
        <w:rPr>
          <w:sz w:val="36"/>
          <w:szCs w:val="36"/>
        </w:rPr>
        <w:t>(){</w:t>
      </w:r>
      <w:proofErr w:type="gramEnd"/>
    </w:p>
    <w:p w14:paraId="594DA9F3" w14:textId="143E8BA1" w:rsidR="00CD0204" w:rsidRDefault="00CD0204">
      <w:pPr>
        <w:rPr>
          <w:sz w:val="36"/>
          <w:szCs w:val="36"/>
        </w:rPr>
      </w:pPr>
      <w:r>
        <w:rPr>
          <w:sz w:val="36"/>
          <w:szCs w:val="36"/>
        </w:rPr>
        <w:t>Return salary;</w:t>
      </w:r>
    </w:p>
    <w:p w14:paraId="3417B0FE" w14:textId="0BEDCAAE" w:rsidR="00CD0204" w:rsidRDefault="00CD0204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D96012A" w14:textId="0A5FFE2F" w:rsidR="00CD0204" w:rsidRDefault="00A45AFF">
      <w:pPr>
        <w:rPr>
          <w:sz w:val="36"/>
          <w:szCs w:val="36"/>
        </w:rPr>
      </w:pPr>
      <w:r>
        <w:rPr>
          <w:sz w:val="36"/>
          <w:szCs w:val="36"/>
        </w:rPr>
        <w:t>Constructor</w:t>
      </w:r>
    </w:p>
    <w:p w14:paraId="1A47D1A2" w14:textId="1CBEAD35" w:rsidR="00A45AFF" w:rsidRDefault="00A45AFF">
      <w:pPr>
        <w:rPr>
          <w:sz w:val="36"/>
          <w:szCs w:val="36"/>
        </w:rPr>
      </w:pPr>
      <w:r>
        <w:rPr>
          <w:sz w:val="36"/>
          <w:szCs w:val="36"/>
        </w:rPr>
        <w:t xml:space="preserve">Are special method </w:t>
      </w:r>
    </w:p>
    <w:p w14:paraId="6DB9D1BB" w14:textId="7A25C3CB" w:rsidR="00A45AFF" w:rsidRDefault="000852FA">
      <w:pPr>
        <w:rPr>
          <w:sz w:val="36"/>
          <w:szCs w:val="36"/>
        </w:rPr>
      </w:pPr>
      <w:r>
        <w:rPr>
          <w:sz w:val="36"/>
          <w:szCs w:val="36"/>
        </w:rPr>
        <w:t>Name s</w:t>
      </w:r>
      <w:r w:rsidR="00A45AFF">
        <w:rPr>
          <w:sz w:val="36"/>
          <w:szCs w:val="36"/>
        </w:rPr>
        <w:t xml:space="preserve">ame name as class name </w:t>
      </w:r>
    </w:p>
    <w:p w14:paraId="06637BBF" w14:textId="54B603FC" w:rsidR="00A45AFF" w:rsidRDefault="00A45AFF">
      <w:pPr>
        <w:rPr>
          <w:sz w:val="36"/>
          <w:szCs w:val="36"/>
        </w:rPr>
      </w:pPr>
      <w:r>
        <w:rPr>
          <w:sz w:val="36"/>
          <w:szCs w:val="36"/>
        </w:rPr>
        <w:t xml:space="preserve">automatic called </w:t>
      </w:r>
    </w:p>
    <w:p w14:paraId="330DA66C" w14:textId="3906CB67" w:rsidR="000C3D09" w:rsidRDefault="000C3D09">
      <w:pPr>
        <w:rPr>
          <w:sz w:val="36"/>
          <w:szCs w:val="36"/>
        </w:rPr>
      </w:pPr>
      <w:r>
        <w:rPr>
          <w:sz w:val="36"/>
          <w:szCs w:val="36"/>
        </w:rPr>
        <w:t>Overloading</w:t>
      </w:r>
    </w:p>
    <w:p w14:paraId="089FDFBF" w14:textId="6194A36E" w:rsidR="00EF2C43" w:rsidRDefault="00EF2C4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Its</w:t>
      </w:r>
      <w:proofErr w:type="spellEnd"/>
      <w:r>
        <w:rPr>
          <w:sz w:val="36"/>
          <w:szCs w:val="36"/>
        </w:rPr>
        <w:t xml:space="preserve"> does not return </w:t>
      </w:r>
      <w:proofErr w:type="spellStart"/>
      <w:r>
        <w:rPr>
          <w:sz w:val="36"/>
          <w:szCs w:val="36"/>
        </w:rPr>
        <w:t>any thing</w:t>
      </w:r>
      <w:proofErr w:type="spellEnd"/>
      <w:r>
        <w:rPr>
          <w:sz w:val="36"/>
          <w:szCs w:val="36"/>
        </w:rPr>
        <w:t>.</w:t>
      </w:r>
    </w:p>
    <w:p w14:paraId="4BC6493B" w14:textId="44BF7623" w:rsidR="00EF2C43" w:rsidRDefault="0093692B">
      <w:pPr>
        <w:rPr>
          <w:sz w:val="36"/>
          <w:szCs w:val="36"/>
        </w:rPr>
      </w:pPr>
      <w:r>
        <w:rPr>
          <w:sz w:val="36"/>
          <w:szCs w:val="36"/>
        </w:rPr>
        <w:t>To initialize object</w:t>
      </w:r>
    </w:p>
    <w:p w14:paraId="39F56BB0" w14:textId="5E70C23B" w:rsidR="003C1790" w:rsidRDefault="003C1790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="000E05C8">
        <w:rPr>
          <w:sz w:val="36"/>
          <w:szCs w:val="36"/>
        </w:rPr>
        <w:t>two value</w:t>
      </w:r>
      <w:r w:rsidR="00AE1530">
        <w:rPr>
          <w:sz w:val="36"/>
          <w:szCs w:val="36"/>
        </w:rPr>
        <w:t xml:space="preserve"> </w:t>
      </w:r>
      <w:proofErr w:type="spellStart"/>
      <w:r w:rsidR="00AE1530">
        <w:rPr>
          <w:sz w:val="36"/>
          <w:szCs w:val="36"/>
        </w:rPr>
        <w:t>constructoir</w:t>
      </w:r>
      <w:proofErr w:type="spellEnd"/>
      <w:r w:rsidR="000E05C8">
        <w:rPr>
          <w:sz w:val="36"/>
          <w:szCs w:val="36"/>
        </w:rPr>
        <w:t xml:space="preserve"> int </w:t>
      </w:r>
      <w:proofErr w:type="spellStart"/>
      <w:proofErr w:type="gramStart"/>
      <w:r w:rsidR="000E05C8">
        <w:rPr>
          <w:sz w:val="36"/>
          <w:szCs w:val="36"/>
        </w:rPr>
        <w:t>a,b</w:t>
      </w:r>
      <w:proofErr w:type="spellEnd"/>
      <w:proofErr w:type="gramEnd"/>
    </w:p>
    <w:p w14:paraId="46085ACA" w14:textId="7921E905" w:rsidR="000E05C8" w:rsidRDefault="000E05C8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gramStart"/>
      <w:r>
        <w:rPr>
          <w:sz w:val="36"/>
          <w:szCs w:val="36"/>
        </w:rPr>
        <w:t>call</w:t>
      </w:r>
      <w:r w:rsidR="00AE1530">
        <w:rPr>
          <w:sz w:val="36"/>
          <w:szCs w:val="36"/>
        </w:rPr>
        <w:t>(arithmetic )</w:t>
      </w:r>
      <w:proofErr w:type="gramEnd"/>
      <w:r>
        <w:rPr>
          <w:sz w:val="36"/>
          <w:szCs w:val="36"/>
        </w:rPr>
        <w:t xml:space="preserve"> the method</w:t>
      </w:r>
    </w:p>
    <w:p w14:paraId="234CAAD6" w14:textId="39682A43" w:rsidR="000E05C8" w:rsidRDefault="00AE1530">
      <w:pPr>
        <w:rPr>
          <w:sz w:val="36"/>
          <w:szCs w:val="36"/>
        </w:rPr>
      </w:pPr>
      <w:r>
        <w:rPr>
          <w:sz w:val="36"/>
          <w:szCs w:val="36"/>
        </w:rPr>
        <w:t>//</w:t>
      </w:r>
      <w:proofErr w:type="gramStart"/>
      <w:r w:rsidR="00F835DE">
        <w:rPr>
          <w:sz w:val="36"/>
          <w:szCs w:val="36"/>
        </w:rPr>
        <w:t>math(</w:t>
      </w:r>
      <w:proofErr w:type="gramEnd"/>
      <w:r w:rsidR="00F835DE">
        <w:rPr>
          <w:sz w:val="36"/>
          <w:szCs w:val="36"/>
        </w:rPr>
        <w:t>23,34);</w:t>
      </w:r>
    </w:p>
    <w:p w14:paraId="29241795" w14:textId="77777777" w:rsidR="00F835DE" w:rsidRDefault="00F835DE">
      <w:pPr>
        <w:rPr>
          <w:sz w:val="36"/>
          <w:szCs w:val="36"/>
        </w:rPr>
      </w:pPr>
    </w:p>
    <w:p w14:paraId="4743CE71" w14:textId="77777777" w:rsidR="00F835DE" w:rsidRDefault="00F835DE">
      <w:pPr>
        <w:rPr>
          <w:sz w:val="36"/>
          <w:szCs w:val="36"/>
        </w:rPr>
      </w:pPr>
    </w:p>
    <w:p w14:paraId="18874589" w14:textId="77777777" w:rsidR="00F835DE" w:rsidRDefault="00F835DE">
      <w:pPr>
        <w:rPr>
          <w:sz w:val="36"/>
          <w:szCs w:val="36"/>
        </w:rPr>
      </w:pPr>
    </w:p>
    <w:p w14:paraId="7FA3A378" w14:textId="43254A7F" w:rsidR="00F835DE" w:rsidRDefault="00F835DE">
      <w:pPr>
        <w:rPr>
          <w:sz w:val="36"/>
          <w:szCs w:val="36"/>
        </w:rPr>
      </w:pPr>
      <w:r>
        <w:rPr>
          <w:sz w:val="36"/>
          <w:szCs w:val="36"/>
        </w:rPr>
        <w:t>//</w:t>
      </w:r>
      <w:r w:rsidR="007540E8">
        <w:rPr>
          <w:sz w:val="36"/>
          <w:szCs w:val="36"/>
        </w:rPr>
        <w:t xml:space="preserve">string </w:t>
      </w:r>
      <w:proofErr w:type="spellStart"/>
      <w:r w:rsidR="007540E8">
        <w:rPr>
          <w:sz w:val="36"/>
          <w:szCs w:val="36"/>
        </w:rPr>
        <w:t>manuplculation</w:t>
      </w:r>
      <w:proofErr w:type="spellEnd"/>
      <w:r w:rsidR="007540E8">
        <w:rPr>
          <w:sz w:val="36"/>
          <w:szCs w:val="36"/>
        </w:rPr>
        <w:t>(class)</w:t>
      </w:r>
    </w:p>
    <w:p w14:paraId="241C61C4" w14:textId="0A52CB0B" w:rsidR="007540E8" w:rsidRDefault="007540E8">
      <w:pPr>
        <w:rPr>
          <w:sz w:val="36"/>
          <w:szCs w:val="36"/>
        </w:rPr>
      </w:pPr>
      <w:r>
        <w:rPr>
          <w:sz w:val="36"/>
          <w:szCs w:val="36"/>
        </w:rPr>
        <w:t>//string parameter one</w:t>
      </w:r>
    </w:p>
    <w:p w14:paraId="3ECDBE41" w14:textId="6D8C5281" w:rsidR="007540E8" w:rsidRDefault="00B637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yogesh</w:t>
      </w:r>
      <w:proofErr w:type="spellEnd"/>
    </w:p>
    <w:p w14:paraId="79EFB750" w14:textId="6A6121FB" w:rsidR="000B19E2" w:rsidRDefault="000B19E2">
      <w:pPr>
        <w:rPr>
          <w:sz w:val="36"/>
          <w:szCs w:val="36"/>
        </w:rPr>
      </w:pPr>
      <w:r>
        <w:rPr>
          <w:sz w:val="36"/>
          <w:szCs w:val="36"/>
        </w:rPr>
        <w:t>Append</w:t>
      </w:r>
    </w:p>
    <w:p w14:paraId="7D5D6689" w14:textId="16713EC6" w:rsidR="000B19E2" w:rsidRDefault="000B19E2">
      <w:pPr>
        <w:rPr>
          <w:sz w:val="36"/>
          <w:szCs w:val="36"/>
        </w:rPr>
      </w:pPr>
      <w:r>
        <w:rPr>
          <w:sz w:val="36"/>
          <w:szCs w:val="36"/>
        </w:rPr>
        <w:t>Insert</w:t>
      </w:r>
    </w:p>
    <w:p w14:paraId="18B4A354" w14:textId="23BD87CA" w:rsidR="000B19E2" w:rsidRDefault="000B19E2">
      <w:pPr>
        <w:rPr>
          <w:sz w:val="36"/>
          <w:szCs w:val="36"/>
        </w:rPr>
      </w:pPr>
      <w:r>
        <w:rPr>
          <w:sz w:val="36"/>
          <w:szCs w:val="36"/>
        </w:rPr>
        <w:t>Length</w:t>
      </w:r>
    </w:p>
    <w:p w14:paraId="37C10F50" w14:textId="2EF87DBA" w:rsidR="000B19E2" w:rsidRDefault="000B19E2">
      <w:pPr>
        <w:rPr>
          <w:sz w:val="36"/>
          <w:szCs w:val="36"/>
        </w:rPr>
      </w:pPr>
      <w:r>
        <w:rPr>
          <w:sz w:val="36"/>
          <w:szCs w:val="36"/>
        </w:rPr>
        <w:t>Substring</w:t>
      </w:r>
    </w:p>
    <w:p w14:paraId="2F72649C" w14:textId="207B7BC3" w:rsidR="00F67215" w:rsidRDefault="00F6721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2215A47D" w14:textId="77777777" w:rsidR="00F67215" w:rsidRDefault="00F67215">
      <w:pPr>
        <w:rPr>
          <w:sz w:val="36"/>
          <w:szCs w:val="36"/>
        </w:rPr>
      </w:pPr>
    </w:p>
    <w:p w14:paraId="74BD9BAE" w14:textId="07D09417" w:rsidR="00DD2AD3" w:rsidRDefault="00D90CF8">
      <w:pPr>
        <w:rPr>
          <w:sz w:val="36"/>
          <w:szCs w:val="36"/>
        </w:rPr>
      </w:pPr>
      <w:r w:rsidRPr="00D90CF8">
        <w:rPr>
          <w:sz w:val="36"/>
          <w:szCs w:val="36"/>
        </w:rPr>
        <w:sym w:font="Wingdings" w:char="F0E0"/>
      </w:r>
      <w:r>
        <w:rPr>
          <w:sz w:val="36"/>
          <w:szCs w:val="36"/>
        </w:rPr>
        <w:t>lecture -4(d-5-7-2</w:t>
      </w:r>
      <w:r w:rsidR="0074744B">
        <w:rPr>
          <w:sz w:val="36"/>
          <w:szCs w:val="36"/>
        </w:rPr>
        <w:t>025)</w:t>
      </w:r>
    </w:p>
    <w:p w14:paraId="0F51641E" w14:textId="77777777" w:rsidR="00DD2AD3" w:rsidRDefault="00DD2AD3">
      <w:pPr>
        <w:rPr>
          <w:sz w:val="36"/>
          <w:szCs w:val="36"/>
        </w:rPr>
      </w:pPr>
    </w:p>
    <w:p w14:paraId="631190B8" w14:textId="3014867B" w:rsidR="0074744B" w:rsidRDefault="0074744B">
      <w:pPr>
        <w:rPr>
          <w:sz w:val="36"/>
          <w:szCs w:val="36"/>
        </w:rPr>
      </w:pPr>
      <w:r w:rsidRPr="0074744B">
        <w:rPr>
          <w:sz w:val="36"/>
          <w:szCs w:val="36"/>
        </w:rPr>
        <w:sym w:font="Wingdings" w:char="F0E0"/>
      </w:r>
      <w:r w:rsidR="0084779C">
        <w:rPr>
          <w:sz w:val="36"/>
          <w:szCs w:val="36"/>
        </w:rPr>
        <w:t xml:space="preserve">Inheritance- </w:t>
      </w:r>
    </w:p>
    <w:p w14:paraId="7A1CB127" w14:textId="20D7ECAA" w:rsidR="0084779C" w:rsidRDefault="00061E0C">
      <w:pPr>
        <w:rPr>
          <w:sz w:val="36"/>
          <w:szCs w:val="36"/>
        </w:rPr>
      </w:pPr>
      <w:r>
        <w:rPr>
          <w:sz w:val="36"/>
          <w:szCs w:val="36"/>
        </w:rPr>
        <w:t xml:space="preserve">Data access </w:t>
      </w:r>
    </w:p>
    <w:p w14:paraId="5AED422C" w14:textId="50AD3BB2" w:rsidR="00061E0C" w:rsidRDefault="00061E0C">
      <w:pPr>
        <w:rPr>
          <w:sz w:val="36"/>
          <w:szCs w:val="36"/>
        </w:rPr>
      </w:pPr>
      <w:r>
        <w:rPr>
          <w:sz w:val="36"/>
          <w:szCs w:val="36"/>
        </w:rPr>
        <w:t>Reusability</w:t>
      </w:r>
    </w:p>
    <w:p w14:paraId="6B6EBD0F" w14:textId="28DA2C51" w:rsidR="00061E0C" w:rsidRDefault="00061E0C">
      <w:pPr>
        <w:rPr>
          <w:sz w:val="36"/>
          <w:szCs w:val="36"/>
        </w:rPr>
      </w:pPr>
      <w:r>
        <w:rPr>
          <w:sz w:val="36"/>
          <w:szCs w:val="36"/>
        </w:rPr>
        <w:t>Parent child</w:t>
      </w:r>
    </w:p>
    <w:p w14:paraId="1E9364A4" w14:textId="4AD547E4" w:rsidR="00061E0C" w:rsidRDefault="00061E0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Property one </w:t>
      </w:r>
      <w:proofErr w:type="spellStart"/>
      <w:r>
        <w:rPr>
          <w:sz w:val="36"/>
          <w:szCs w:val="36"/>
        </w:rPr>
        <w:t>one</w:t>
      </w:r>
      <w:proofErr w:type="spellEnd"/>
      <w:r>
        <w:rPr>
          <w:sz w:val="36"/>
          <w:szCs w:val="36"/>
        </w:rPr>
        <w:t xml:space="preserve"> class can use the prop</w:t>
      </w:r>
      <w:r w:rsidR="00F26372">
        <w:rPr>
          <w:sz w:val="36"/>
          <w:szCs w:val="36"/>
        </w:rPr>
        <w:t>erty of another class.</w:t>
      </w:r>
    </w:p>
    <w:p w14:paraId="27C0AD21" w14:textId="57F4268C" w:rsidR="00F26372" w:rsidRDefault="00F26372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  <w:r w:rsidR="00310435">
        <w:rPr>
          <w:sz w:val="36"/>
          <w:szCs w:val="36"/>
        </w:rPr>
        <w:t xml:space="preserve">parent </w:t>
      </w:r>
      <w:proofErr w:type="spellStart"/>
      <w:proofErr w:type="gramStart"/>
      <w:r w:rsidR="00310435">
        <w:rPr>
          <w:sz w:val="36"/>
          <w:szCs w:val="36"/>
        </w:rPr>
        <w:t>class,base</w:t>
      </w:r>
      <w:proofErr w:type="spellEnd"/>
      <w:proofErr w:type="gramEnd"/>
      <w:r w:rsidR="00310435">
        <w:rPr>
          <w:sz w:val="36"/>
          <w:szCs w:val="36"/>
        </w:rPr>
        <w:t xml:space="preserve"> class</w:t>
      </w:r>
    </w:p>
    <w:p w14:paraId="4E261427" w14:textId="341C9AAB" w:rsidR="00F26372" w:rsidRDefault="00A93DA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C7C4BB7" w14:textId="5594E203" w:rsidR="00A93DAC" w:rsidRDefault="00A93DAC">
      <w:pPr>
        <w:rPr>
          <w:sz w:val="36"/>
          <w:szCs w:val="36"/>
        </w:rPr>
      </w:pPr>
      <w:r>
        <w:rPr>
          <w:sz w:val="36"/>
          <w:szCs w:val="36"/>
        </w:rPr>
        <w:t>Class b:</w:t>
      </w:r>
      <w:r w:rsidR="00644219">
        <w:rPr>
          <w:sz w:val="36"/>
          <w:szCs w:val="36"/>
        </w:rPr>
        <w:t xml:space="preserve"> public </w:t>
      </w:r>
      <w:proofErr w:type="gramStart"/>
      <w:r>
        <w:rPr>
          <w:sz w:val="36"/>
          <w:szCs w:val="36"/>
        </w:rPr>
        <w:t>a{</w:t>
      </w:r>
      <w:proofErr w:type="gramEnd"/>
      <w:r>
        <w:rPr>
          <w:sz w:val="36"/>
          <w:szCs w:val="36"/>
        </w:rPr>
        <w:t>extend</w:t>
      </w:r>
      <w:r w:rsidR="00310435">
        <w:rPr>
          <w:sz w:val="36"/>
          <w:szCs w:val="36"/>
        </w:rPr>
        <w:t xml:space="preserve"> by </w:t>
      </w:r>
      <w:proofErr w:type="spellStart"/>
      <w:proofErr w:type="gramStart"/>
      <w:r w:rsidR="00310435">
        <w:rPr>
          <w:sz w:val="36"/>
          <w:szCs w:val="36"/>
        </w:rPr>
        <w:t>a,child</w:t>
      </w:r>
      <w:proofErr w:type="spellEnd"/>
      <w:proofErr w:type="gramEnd"/>
      <w:r w:rsidR="00310435">
        <w:rPr>
          <w:sz w:val="36"/>
          <w:szCs w:val="36"/>
        </w:rPr>
        <w:t xml:space="preserve"> </w:t>
      </w:r>
      <w:proofErr w:type="spellStart"/>
      <w:proofErr w:type="gramStart"/>
      <w:r w:rsidR="00310435">
        <w:rPr>
          <w:sz w:val="36"/>
          <w:szCs w:val="36"/>
        </w:rPr>
        <w:t>class,derived</w:t>
      </w:r>
      <w:proofErr w:type="spellEnd"/>
      <w:proofErr w:type="gramEnd"/>
      <w:r w:rsidR="00310435">
        <w:rPr>
          <w:sz w:val="36"/>
          <w:szCs w:val="36"/>
        </w:rPr>
        <w:t xml:space="preserve"> class</w:t>
      </w:r>
    </w:p>
    <w:p w14:paraId="39169167" w14:textId="77777777" w:rsidR="00310435" w:rsidRDefault="00310435">
      <w:pPr>
        <w:rPr>
          <w:sz w:val="36"/>
          <w:szCs w:val="36"/>
        </w:rPr>
      </w:pPr>
    </w:p>
    <w:p w14:paraId="2955A4D7" w14:textId="55A18E44" w:rsidR="00A93DAC" w:rsidRDefault="00A93DA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107B3F" w14:textId="3C627C05" w:rsidR="00D93991" w:rsidRDefault="00D93991">
      <w:pPr>
        <w:rPr>
          <w:sz w:val="36"/>
          <w:szCs w:val="36"/>
        </w:rPr>
      </w:pPr>
      <w:r w:rsidRPr="00D93991">
        <w:rPr>
          <w:sz w:val="36"/>
          <w:szCs w:val="36"/>
        </w:rPr>
        <w:sym w:font="Wingdings" w:char="F0E0"/>
      </w:r>
      <w:r>
        <w:rPr>
          <w:sz w:val="36"/>
          <w:szCs w:val="36"/>
        </w:rPr>
        <w:t>types of inheritance</w:t>
      </w:r>
    </w:p>
    <w:p w14:paraId="15477FBE" w14:textId="38D7ECC2" w:rsidR="00D93991" w:rsidRDefault="00D93991">
      <w:pPr>
        <w:rPr>
          <w:sz w:val="36"/>
          <w:szCs w:val="36"/>
        </w:rPr>
      </w:pPr>
      <w:r>
        <w:rPr>
          <w:sz w:val="36"/>
          <w:szCs w:val="36"/>
        </w:rPr>
        <w:t>1.single</w:t>
      </w:r>
    </w:p>
    <w:p w14:paraId="4EAD594A" w14:textId="1B5A8C1C" w:rsidR="00D93991" w:rsidRDefault="00D93991">
      <w:pPr>
        <w:rPr>
          <w:sz w:val="36"/>
          <w:szCs w:val="36"/>
        </w:rPr>
      </w:pPr>
      <w:r>
        <w:rPr>
          <w:sz w:val="36"/>
          <w:szCs w:val="36"/>
        </w:rPr>
        <w:t>2.multiple</w:t>
      </w:r>
    </w:p>
    <w:p w14:paraId="3E105D0F" w14:textId="3E53A460" w:rsidR="00D93991" w:rsidRDefault="00D93991">
      <w:pPr>
        <w:rPr>
          <w:sz w:val="36"/>
          <w:szCs w:val="36"/>
        </w:rPr>
      </w:pPr>
      <w:r>
        <w:rPr>
          <w:sz w:val="36"/>
          <w:szCs w:val="36"/>
        </w:rPr>
        <w:t>3.multilevel</w:t>
      </w:r>
    </w:p>
    <w:p w14:paraId="0905A18E" w14:textId="1B476592" w:rsidR="00D93991" w:rsidRDefault="00D93991">
      <w:pPr>
        <w:rPr>
          <w:sz w:val="36"/>
          <w:szCs w:val="36"/>
        </w:rPr>
      </w:pPr>
      <w:r>
        <w:rPr>
          <w:sz w:val="36"/>
          <w:szCs w:val="36"/>
        </w:rPr>
        <w:t>4.hierarchical</w:t>
      </w:r>
    </w:p>
    <w:p w14:paraId="18C29707" w14:textId="37FC9ABA" w:rsidR="00D93991" w:rsidRDefault="00D93991">
      <w:pPr>
        <w:rPr>
          <w:sz w:val="36"/>
          <w:szCs w:val="36"/>
        </w:rPr>
      </w:pPr>
      <w:r>
        <w:rPr>
          <w:sz w:val="36"/>
          <w:szCs w:val="36"/>
        </w:rPr>
        <w:t>5.hybrid</w:t>
      </w:r>
    </w:p>
    <w:p w14:paraId="59D295F1" w14:textId="383452A8" w:rsidR="00D93991" w:rsidRDefault="000355EA">
      <w:pPr>
        <w:rPr>
          <w:sz w:val="36"/>
          <w:szCs w:val="36"/>
        </w:rPr>
      </w:pPr>
      <w:r>
        <w:rPr>
          <w:sz w:val="36"/>
          <w:szCs w:val="36"/>
        </w:rPr>
        <w:t>1.single inheritance</w:t>
      </w:r>
    </w:p>
    <w:p w14:paraId="094AB1AD" w14:textId="15311F37" w:rsidR="000355EA" w:rsidRDefault="000355EA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</w:p>
    <w:p w14:paraId="169DD68C" w14:textId="26A72501" w:rsidR="000355EA" w:rsidRDefault="000355E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931D45">
        <w:rPr>
          <w:sz w:val="36"/>
          <w:szCs w:val="36"/>
        </w:rPr>
        <w:t>;</w:t>
      </w:r>
    </w:p>
    <w:p w14:paraId="5502D7FD" w14:textId="33C80C02" w:rsidR="000355EA" w:rsidRDefault="000355EA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b:public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b{</w:t>
      </w:r>
      <w:proofErr w:type="gramEnd"/>
    </w:p>
    <w:p w14:paraId="2CDA249D" w14:textId="6C344454" w:rsidR="000355EA" w:rsidRDefault="000355E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931D45">
        <w:rPr>
          <w:sz w:val="36"/>
          <w:szCs w:val="36"/>
        </w:rPr>
        <w:t>;</w:t>
      </w:r>
    </w:p>
    <w:p w14:paraId="0606B141" w14:textId="1DF390D3" w:rsidR="00931D45" w:rsidRDefault="00931D45">
      <w:pPr>
        <w:rPr>
          <w:sz w:val="36"/>
          <w:szCs w:val="36"/>
        </w:rPr>
      </w:pPr>
      <w:r>
        <w:rPr>
          <w:sz w:val="36"/>
          <w:szCs w:val="36"/>
        </w:rPr>
        <w:t>2.multilevel</w:t>
      </w:r>
    </w:p>
    <w:p w14:paraId="578F935F" w14:textId="286B5A42" w:rsidR="00931D45" w:rsidRDefault="00931D45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r w:rsidR="00CA7184">
        <w:rPr>
          <w:sz w:val="36"/>
          <w:szCs w:val="36"/>
        </w:rPr>
        <w:t>grand parent</w:t>
      </w:r>
    </w:p>
    <w:p w14:paraId="72BD5EB0" w14:textId="539E93E6" w:rsidR="00CA7184" w:rsidRDefault="00CA7184">
      <w:pPr>
        <w:rPr>
          <w:sz w:val="36"/>
          <w:szCs w:val="36"/>
        </w:rPr>
      </w:pPr>
      <w:r>
        <w:rPr>
          <w:sz w:val="36"/>
          <w:szCs w:val="36"/>
        </w:rPr>
        <w:t>{}</w:t>
      </w:r>
    </w:p>
    <w:p w14:paraId="69EA5A62" w14:textId="21BB8AA2" w:rsidR="00CA7184" w:rsidRDefault="00CA7184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proofErr w:type="gramStart"/>
      <w:r>
        <w:rPr>
          <w:sz w:val="36"/>
          <w:szCs w:val="36"/>
        </w:rPr>
        <w:t>parent:public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grandparent{</w:t>
      </w:r>
      <w:proofErr w:type="gramEnd"/>
      <w:r>
        <w:rPr>
          <w:sz w:val="36"/>
          <w:szCs w:val="36"/>
        </w:rPr>
        <w:t>}</w:t>
      </w:r>
    </w:p>
    <w:p w14:paraId="60F5AF71" w14:textId="5654BA5A" w:rsidR="00CA7184" w:rsidRDefault="00CA7184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proofErr w:type="gramStart"/>
      <w:r>
        <w:rPr>
          <w:sz w:val="36"/>
          <w:szCs w:val="36"/>
        </w:rPr>
        <w:t>child:</w:t>
      </w:r>
      <w:r w:rsidR="00D77917">
        <w:rPr>
          <w:sz w:val="36"/>
          <w:szCs w:val="36"/>
        </w:rPr>
        <w:t>parent</w:t>
      </w:r>
      <w:proofErr w:type="spellEnd"/>
      <w:proofErr w:type="gramEnd"/>
      <w:r w:rsidR="00D77917">
        <w:rPr>
          <w:sz w:val="36"/>
          <w:szCs w:val="36"/>
        </w:rPr>
        <w:t>{}</w:t>
      </w:r>
    </w:p>
    <w:p w14:paraId="1509D0E3" w14:textId="602448A9" w:rsidR="00C80BA0" w:rsidRDefault="00C80BA0">
      <w:pPr>
        <w:rPr>
          <w:sz w:val="36"/>
          <w:szCs w:val="36"/>
        </w:rPr>
      </w:pPr>
      <w:r>
        <w:rPr>
          <w:sz w:val="36"/>
          <w:szCs w:val="36"/>
        </w:rPr>
        <w:t>3.multiple</w:t>
      </w:r>
    </w:p>
    <w:p w14:paraId="2514F91F" w14:textId="78384E05" w:rsidR="00C80BA0" w:rsidRDefault="009E40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  <w:r>
        <w:rPr>
          <w:sz w:val="36"/>
          <w:szCs w:val="36"/>
        </w:rPr>
        <w:t>}</w:t>
      </w:r>
    </w:p>
    <w:p w14:paraId="1FBC81FC" w14:textId="7025CFA8" w:rsidR="009E4099" w:rsidRDefault="009E4099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b{</w:t>
      </w:r>
      <w:proofErr w:type="gramEnd"/>
      <w:r>
        <w:rPr>
          <w:sz w:val="36"/>
          <w:szCs w:val="36"/>
        </w:rPr>
        <w:t>}</w:t>
      </w:r>
    </w:p>
    <w:p w14:paraId="5ED537D8" w14:textId="360093FA" w:rsidR="009E4099" w:rsidRDefault="009E4099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c:a</w:t>
      </w:r>
      <w:proofErr w:type="gramEnd"/>
      <w:r w:rsidR="0085739C">
        <w:rPr>
          <w:sz w:val="36"/>
          <w:szCs w:val="36"/>
        </w:rPr>
        <w:t>,</w:t>
      </w:r>
      <w:proofErr w:type="gramStart"/>
      <w:r w:rsidR="0085739C">
        <w:rPr>
          <w:sz w:val="36"/>
          <w:szCs w:val="36"/>
        </w:rPr>
        <w:t>b</w:t>
      </w:r>
      <w:r>
        <w:rPr>
          <w:sz w:val="36"/>
          <w:szCs w:val="36"/>
        </w:rPr>
        <w:t>{</w:t>
      </w:r>
      <w:proofErr w:type="gramEnd"/>
      <w:r>
        <w:rPr>
          <w:sz w:val="36"/>
          <w:szCs w:val="36"/>
        </w:rPr>
        <w:t>}</w:t>
      </w:r>
    </w:p>
    <w:p w14:paraId="1DE16E4F" w14:textId="4077EDDA" w:rsidR="0039323D" w:rsidRDefault="0039323D">
      <w:pPr>
        <w:rPr>
          <w:sz w:val="36"/>
          <w:szCs w:val="36"/>
        </w:rPr>
      </w:pPr>
      <w:r>
        <w:rPr>
          <w:sz w:val="36"/>
          <w:szCs w:val="36"/>
        </w:rPr>
        <w:t>4.hierarchy</w:t>
      </w:r>
    </w:p>
    <w:p w14:paraId="348392F5" w14:textId="7E0DC8E4" w:rsidR="0039323D" w:rsidRDefault="00B01983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a{</w:t>
      </w:r>
      <w:proofErr w:type="gramEnd"/>
      <w:r>
        <w:rPr>
          <w:sz w:val="36"/>
          <w:szCs w:val="36"/>
        </w:rPr>
        <w:t>}</w:t>
      </w:r>
    </w:p>
    <w:p w14:paraId="5A517CF7" w14:textId="17A1E4CE" w:rsidR="00B01983" w:rsidRDefault="00B01983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b:a</w:t>
      </w:r>
      <w:proofErr w:type="gramEnd"/>
      <w:r>
        <w:rPr>
          <w:sz w:val="36"/>
          <w:szCs w:val="36"/>
        </w:rPr>
        <w:t>{}</w:t>
      </w:r>
    </w:p>
    <w:p w14:paraId="2164D899" w14:textId="0EDA6E34" w:rsidR="00B01983" w:rsidRDefault="00B01983">
      <w:pPr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gramStart"/>
      <w:r>
        <w:rPr>
          <w:sz w:val="36"/>
          <w:szCs w:val="36"/>
        </w:rPr>
        <w:t>c:a</w:t>
      </w:r>
      <w:proofErr w:type="gramEnd"/>
      <w:r>
        <w:rPr>
          <w:sz w:val="36"/>
          <w:szCs w:val="36"/>
        </w:rPr>
        <w:t>{}</w:t>
      </w:r>
    </w:p>
    <w:p w14:paraId="7A41F3F7" w14:textId="57DE7750" w:rsidR="00B01983" w:rsidRDefault="00035AFA">
      <w:pPr>
        <w:rPr>
          <w:sz w:val="36"/>
          <w:szCs w:val="36"/>
        </w:rPr>
      </w:pPr>
      <w:r>
        <w:rPr>
          <w:sz w:val="36"/>
          <w:szCs w:val="36"/>
        </w:rPr>
        <w:t>Hybrid:</w:t>
      </w:r>
    </w:p>
    <w:p w14:paraId="29DB416F" w14:textId="15E91B99" w:rsidR="00035AFA" w:rsidRDefault="00DC18F7">
      <w:pPr>
        <w:rPr>
          <w:sz w:val="36"/>
          <w:szCs w:val="36"/>
        </w:rPr>
      </w:pPr>
      <w:r>
        <w:rPr>
          <w:sz w:val="36"/>
          <w:szCs w:val="36"/>
        </w:rPr>
        <w:t>Class a</w:t>
      </w:r>
    </w:p>
    <w:p w14:paraId="3C1145D6" w14:textId="2F652D26" w:rsidR="000C384E" w:rsidRDefault="000C384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::</w:t>
      </w:r>
      <w:proofErr w:type="gramEnd"/>
      <w:r>
        <w:rPr>
          <w:sz w:val="36"/>
          <w:szCs w:val="36"/>
        </w:rPr>
        <w:t xml:space="preserve"> scope reso</w:t>
      </w:r>
      <w:r w:rsidR="00C77F4A">
        <w:rPr>
          <w:sz w:val="36"/>
          <w:szCs w:val="36"/>
        </w:rPr>
        <w:t>lution operator</w:t>
      </w:r>
    </w:p>
    <w:p w14:paraId="66B61574" w14:textId="3EAAF956" w:rsidR="009A01EC" w:rsidRDefault="009A01EC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4610CFB1" w14:textId="060E10B0" w:rsidR="00AC01F9" w:rsidRDefault="009A01EC">
      <w:pPr>
        <w:rPr>
          <w:sz w:val="36"/>
          <w:szCs w:val="36"/>
        </w:rPr>
      </w:pPr>
      <w:r>
        <w:rPr>
          <w:sz w:val="36"/>
          <w:szCs w:val="36"/>
        </w:rPr>
        <w:t>Lecture-5 (d-</w:t>
      </w:r>
      <w:r w:rsidR="00AC01F9">
        <w:rPr>
          <w:sz w:val="36"/>
          <w:szCs w:val="36"/>
        </w:rPr>
        <w:t>7-7-2025)</w:t>
      </w:r>
    </w:p>
    <w:p w14:paraId="5A231259" w14:textId="7A706A33" w:rsidR="00AC01F9" w:rsidRDefault="00AC01F9" w:rsidP="00AC01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BC2066">
        <w:rPr>
          <w:sz w:val="36"/>
          <w:szCs w:val="36"/>
        </w:rPr>
        <w:t>Test</w:t>
      </w:r>
    </w:p>
    <w:p w14:paraId="3591A79E" w14:textId="4B3254E2" w:rsidR="00A362AC" w:rsidRDefault="00A362AC" w:rsidP="00A362AC">
      <w:pPr>
        <w:ind w:left="84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47E42958" w14:textId="00283885" w:rsidR="00A362AC" w:rsidRDefault="00A362AC" w:rsidP="00A362AC">
      <w:pPr>
        <w:ind w:left="84"/>
        <w:rPr>
          <w:sz w:val="36"/>
          <w:szCs w:val="36"/>
        </w:rPr>
      </w:pPr>
      <w:r>
        <w:rPr>
          <w:sz w:val="36"/>
          <w:szCs w:val="36"/>
        </w:rPr>
        <w:t>Lecture -6 (d-</w:t>
      </w:r>
      <w:r w:rsidR="00FD525D">
        <w:rPr>
          <w:sz w:val="36"/>
          <w:szCs w:val="36"/>
        </w:rPr>
        <w:t>8</w:t>
      </w:r>
      <w:r>
        <w:rPr>
          <w:sz w:val="36"/>
          <w:szCs w:val="36"/>
        </w:rPr>
        <w:t>-7-2025)</w:t>
      </w:r>
    </w:p>
    <w:p w14:paraId="064E6CF7" w14:textId="5C8912A2" w:rsidR="00A362AC" w:rsidRDefault="006B55FD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1D1B9107" w14:textId="78B273E4" w:rsidR="006B55FD" w:rsidRDefault="006B55FD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Compoile time</w:t>
      </w:r>
    </w:p>
    <w:p w14:paraId="4391CABF" w14:textId="0452EF1C" w:rsidR="003F0EDA" w:rsidRDefault="003F0EDA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spellStart"/>
      <w:proofErr w:type="gramStart"/>
      <w:r>
        <w:rPr>
          <w:sz w:val="36"/>
          <w:szCs w:val="36"/>
        </w:rPr>
        <w:t>binding,early</w:t>
      </w:r>
      <w:proofErr w:type="spellEnd"/>
      <w:proofErr w:type="gramEnd"/>
      <w:r>
        <w:rPr>
          <w:sz w:val="36"/>
          <w:szCs w:val="36"/>
        </w:rPr>
        <w:t xml:space="preserve"> binding</w:t>
      </w:r>
    </w:p>
    <w:p w14:paraId="4E416EBB" w14:textId="77777777" w:rsidR="00D16104" w:rsidRDefault="00D16104" w:rsidP="00D161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Method overloading</w:t>
      </w:r>
    </w:p>
    <w:p w14:paraId="29B294C2" w14:textId="7D3D7AF6" w:rsidR="009A5EA9" w:rsidRDefault="009A5EA9" w:rsidP="00D161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. same method name and </w:t>
      </w:r>
      <w:r w:rsidR="00051ABA">
        <w:rPr>
          <w:sz w:val="36"/>
          <w:szCs w:val="36"/>
        </w:rPr>
        <w:t xml:space="preserve">number </w:t>
      </w:r>
      <w:proofErr w:type="gramStart"/>
      <w:r w:rsidR="00051ABA">
        <w:rPr>
          <w:sz w:val="36"/>
          <w:szCs w:val="36"/>
        </w:rPr>
        <w:t xml:space="preserve">of </w:t>
      </w:r>
      <w:r>
        <w:rPr>
          <w:sz w:val="36"/>
          <w:szCs w:val="36"/>
        </w:rPr>
        <w:t xml:space="preserve"> argument</w:t>
      </w:r>
      <w:proofErr w:type="gramEnd"/>
      <w:r>
        <w:rPr>
          <w:sz w:val="36"/>
          <w:szCs w:val="36"/>
        </w:rPr>
        <w:t xml:space="preserve"> </w:t>
      </w:r>
      <w:r w:rsidR="00051ABA">
        <w:rPr>
          <w:sz w:val="36"/>
          <w:szCs w:val="36"/>
        </w:rPr>
        <w:t xml:space="preserve">and type of argument are </w:t>
      </w:r>
      <w:proofErr w:type="spellStart"/>
      <w:r w:rsidR="00051ABA">
        <w:rPr>
          <w:sz w:val="36"/>
          <w:szCs w:val="36"/>
        </w:rPr>
        <w:t>difeerent</w:t>
      </w:r>
      <w:proofErr w:type="spellEnd"/>
      <w:r w:rsidR="00051ABA">
        <w:rPr>
          <w:sz w:val="36"/>
          <w:szCs w:val="36"/>
        </w:rPr>
        <w:t>.</w:t>
      </w:r>
    </w:p>
    <w:p w14:paraId="3F41EB6D" w14:textId="77777777" w:rsidR="00D16104" w:rsidRDefault="00D16104" w:rsidP="00D161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Operator </w:t>
      </w:r>
      <w:proofErr w:type="spellStart"/>
      <w:r>
        <w:rPr>
          <w:sz w:val="36"/>
          <w:szCs w:val="36"/>
        </w:rPr>
        <w:t>overloaidng</w:t>
      </w:r>
      <w:proofErr w:type="spellEnd"/>
    </w:p>
    <w:p w14:paraId="5973E5BD" w14:textId="53C4E6E2" w:rsidR="00D16104" w:rsidRDefault="00272B28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i.</w:t>
      </w:r>
      <w:r w:rsidR="00246A13">
        <w:rPr>
          <w:sz w:val="36"/>
          <w:szCs w:val="36"/>
        </w:rPr>
        <w:t>all</w:t>
      </w:r>
      <w:proofErr w:type="spellEnd"/>
      <w:r w:rsidR="00246A13">
        <w:rPr>
          <w:sz w:val="36"/>
          <w:szCs w:val="36"/>
        </w:rPr>
        <w:t xml:space="preserve"> arithmetic operation work with object its call operator overloading</w:t>
      </w:r>
    </w:p>
    <w:p w14:paraId="471736DC" w14:textId="476222EC" w:rsidR="003F0EDA" w:rsidRDefault="003F0EDA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time</w:t>
      </w:r>
    </w:p>
    <w:p w14:paraId="03366C37" w14:textId="31D72CFE" w:rsidR="003F0EDA" w:rsidRDefault="003F0EDA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Dymamic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binding,late</w:t>
      </w:r>
      <w:proofErr w:type="spellEnd"/>
      <w:proofErr w:type="gramEnd"/>
      <w:r>
        <w:rPr>
          <w:sz w:val="36"/>
          <w:szCs w:val="36"/>
        </w:rPr>
        <w:t xml:space="preserve"> binding</w:t>
      </w:r>
    </w:p>
    <w:p w14:paraId="7C5864F2" w14:textId="158063FF" w:rsidR="002E188F" w:rsidRDefault="00EE5272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Method overriding</w:t>
      </w:r>
    </w:p>
    <w:p w14:paraId="164D2363" w14:textId="77777777" w:rsidR="00EE5272" w:rsidRPr="00A362AC" w:rsidRDefault="00EE5272" w:rsidP="00A362AC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7825699F" w14:textId="65A2E1C4" w:rsidR="00BC2066" w:rsidRDefault="00246A13" w:rsidP="00AC01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//task</w:t>
      </w:r>
    </w:p>
    <w:p w14:paraId="610989A4" w14:textId="08B7B685" w:rsidR="00236D5A" w:rsidRDefault="00236D5A" w:rsidP="00AC01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 multiplication function  </w:t>
      </w:r>
    </w:p>
    <w:p w14:paraId="13C9666D" w14:textId="2EAED85D" w:rsidR="00236D5A" w:rsidRDefault="00236D5A" w:rsidP="00AC01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Which takes 2,3,4 argument as int and perform </w:t>
      </w:r>
      <w:r w:rsidR="00AC1CBD">
        <w:rPr>
          <w:sz w:val="36"/>
          <w:szCs w:val="36"/>
        </w:rPr>
        <w:t xml:space="preserve">operation </w:t>
      </w:r>
      <w:proofErr w:type="spellStart"/>
      <w:r w:rsidR="00AC1CBD">
        <w:rPr>
          <w:sz w:val="36"/>
          <w:szCs w:val="36"/>
        </w:rPr>
        <w:t>accourndingly</w:t>
      </w:r>
      <w:proofErr w:type="spellEnd"/>
      <w:r w:rsidR="00AC1CBD">
        <w:rPr>
          <w:sz w:val="36"/>
          <w:szCs w:val="36"/>
        </w:rPr>
        <w:t>.</w:t>
      </w:r>
    </w:p>
    <w:p w14:paraId="518F7324" w14:textId="4EDA236A" w:rsidR="00AC1CBD" w:rsidRDefault="00AC1CBD" w:rsidP="00AC01F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Also create 2 more same function with </w:t>
      </w:r>
      <w:r w:rsidR="00246DF9">
        <w:rPr>
          <w:sz w:val="36"/>
          <w:szCs w:val="36"/>
        </w:rPr>
        <w:t xml:space="preserve">mixing of double argument and </w:t>
      </w:r>
      <w:proofErr w:type="spellStart"/>
      <w:r w:rsidR="00246DF9">
        <w:rPr>
          <w:sz w:val="36"/>
          <w:szCs w:val="36"/>
        </w:rPr>
        <w:t>perorm</w:t>
      </w:r>
      <w:proofErr w:type="spellEnd"/>
      <w:r w:rsidR="00246DF9">
        <w:rPr>
          <w:sz w:val="36"/>
          <w:szCs w:val="36"/>
        </w:rPr>
        <w:t xml:space="preserve"> accordingly.</w:t>
      </w:r>
    </w:p>
    <w:p w14:paraId="6B3A8B48" w14:textId="05BB8CD4" w:rsidR="000625AE" w:rsidRDefault="00FD525D" w:rsidP="00FD525D">
      <w:pPr>
        <w:ind w:left="84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</w:t>
      </w:r>
    </w:p>
    <w:p w14:paraId="7FEAA979" w14:textId="7546C392" w:rsidR="00FD525D" w:rsidRDefault="001A5473" w:rsidP="00FD525D">
      <w:pPr>
        <w:ind w:left="84"/>
        <w:rPr>
          <w:sz w:val="36"/>
          <w:szCs w:val="36"/>
        </w:rPr>
      </w:pPr>
      <w:r>
        <w:rPr>
          <w:sz w:val="36"/>
          <w:szCs w:val="36"/>
        </w:rPr>
        <w:t>Lecture-7(9-7-2025)</w:t>
      </w:r>
    </w:p>
    <w:p w14:paraId="7007BE60" w14:textId="273AC2FF" w:rsidR="001A5473" w:rsidRDefault="00871F52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71F52">
        <w:rPr>
          <w:sz w:val="36"/>
          <w:szCs w:val="36"/>
        </w:rPr>
        <w:sym w:font="Wingdings" w:char="F0E0"/>
      </w:r>
      <w:r w:rsidR="00404234">
        <w:rPr>
          <w:sz w:val="36"/>
          <w:szCs w:val="36"/>
        </w:rPr>
        <w:t>Operator overloading</w:t>
      </w:r>
    </w:p>
    <w:p w14:paraId="2D493A4B" w14:textId="1CFB8520" w:rsidR="00404234" w:rsidRDefault="00871F52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d3=d1+d2;</w:t>
      </w:r>
    </w:p>
    <w:p w14:paraId="64366F3E" w14:textId="4DF3AFB3" w:rsidR="00871F52" w:rsidRDefault="00F1370E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D1 operator+(d</w:t>
      </w:r>
      <w:proofErr w:type="gramStart"/>
      <w:r>
        <w:rPr>
          <w:sz w:val="36"/>
          <w:szCs w:val="36"/>
        </w:rPr>
        <w:t>2){</w:t>
      </w:r>
      <w:proofErr w:type="gramEnd"/>
    </w:p>
    <w:p w14:paraId="27A5E298" w14:textId="732FFD7C" w:rsidR="00F1370E" w:rsidRDefault="00F1370E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//means </w:t>
      </w:r>
      <w:r w:rsidR="00E73D76">
        <w:rPr>
          <w:sz w:val="36"/>
          <w:szCs w:val="36"/>
        </w:rPr>
        <w:t>first argument as return and second under bracket for work</w:t>
      </w:r>
    </w:p>
    <w:p w14:paraId="0D1C517E" w14:textId="126EFE82" w:rsidR="00F1370E" w:rsidRDefault="00F1370E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7974834" w14:textId="43D6FC2C" w:rsidR="007C5498" w:rsidRDefault="007C5498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Binary </w:t>
      </w:r>
      <w:proofErr w:type="spellStart"/>
      <w:proofErr w:type="gramStart"/>
      <w:r>
        <w:rPr>
          <w:sz w:val="36"/>
          <w:szCs w:val="36"/>
        </w:rPr>
        <w:t>operato</w:t>
      </w:r>
      <w:r w:rsidR="009422CD">
        <w:rPr>
          <w:sz w:val="36"/>
          <w:szCs w:val="36"/>
        </w:rPr>
        <w:t>a</w:t>
      </w:r>
      <w:r>
        <w:rPr>
          <w:sz w:val="36"/>
          <w:szCs w:val="36"/>
        </w:rPr>
        <w:t>r</w:t>
      </w:r>
      <w:proofErr w:type="spellEnd"/>
      <w:r>
        <w:rPr>
          <w:sz w:val="36"/>
          <w:szCs w:val="36"/>
        </w:rPr>
        <w:t>(+,-</w:t>
      </w:r>
      <w:proofErr w:type="gramEnd"/>
      <w:r>
        <w:rPr>
          <w:sz w:val="36"/>
          <w:szCs w:val="36"/>
        </w:rPr>
        <w:t>,</w:t>
      </w:r>
      <w:proofErr w:type="gramStart"/>
      <w:r>
        <w:rPr>
          <w:sz w:val="36"/>
          <w:szCs w:val="36"/>
        </w:rPr>
        <w:t>*,/</w:t>
      </w:r>
      <w:proofErr w:type="gramEnd"/>
      <w:r>
        <w:rPr>
          <w:sz w:val="36"/>
          <w:szCs w:val="36"/>
        </w:rPr>
        <w:t>)</w:t>
      </w:r>
    </w:p>
    <w:p w14:paraId="637566B1" w14:textId="51B428CF" w:rsidR="007B7A09" w:rsidRDefault="00D6083D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Working with more than one operand</w:t>
      </w:r>
    </w:p>
    <w:p w14:paraId="7EA5F730" w14:textId="6857D915" w:rsidR="007C5498" w:rsidRDefault="007C5498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Unary </w:t>
      </w:r>
      <w:proofErr w:type="gramStart"/>
      <w:r>
        <w:rPr>
          <w:sz w:val="36"/>
          <w:szCs w:val="36"/>
        </w:rPr>
        <w:t>operator(</w:t>
      </w:r>
      <w:proofErr w:type="gramEnd"/>
      <w:r>
        <w:rPr>
          <w:sz w:val="36"/>
          <w:szCs w:val="36"/>
        </w:rPr>
        <w:t>+</w:t>
      </w:r>
      <w:proofErr w:type="gramStart"/>
      <w:r>
        <w:rPr>
          <w:sz w:val="36"/>
          <w:szCs w:val="36"/>
        </w:rPr>
        <w:t>+,--</w:t>
      </w:r>
      <w:proofErr w:type="gramEnd"/>
      <w:r>
        <w:rPr>
          <w:sz w:val="36"/>
          <w:szCs w:val="36"/>
        </w:rPr>
        <w:t>)</w:t>
      </w:r>
    </w:p>
    <w:p w14:paraId="10D1EA66" w14:textId="0C0234B5" w:rsidR="00D6083D" w:rsidRDefault="00D6083D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Working with only one operand</w:t>
      </w:r>
    </w:p>
    <w:p w14:paraId="0FAAE2A4" w14:textId="2C613C8C" w:rsidR="00031B39" w:rsidRDefault="00031B39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This keyword or this pointer is </w:t>
      </w:r>
      <w:r w:rsidR="006104CC">
        <w:rPr>
          <w:sz w:val="36"/>
          <w:szCs w:val="36"/>
        </w:rPr>
        <w:t>used to reference current object.</w:t>
      </w:r>
    </w:p>
    <w:p w14:paraId="61A1E3CB" w14:textId="77777777" w:rsidR="006104CC" w:rsidRDefault="006104CC" w:rsidP="001A5473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33068A7C" w14:textId="26287208" w:rsidR="00871F52" w:rsidRDefault="001A79E3" w:rsidP="001A79E3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63819FDE" w14:textId="54B5A950" w:rsidR="001A79E3" w:rsidRDefault="00632A37" w:rsidP="001A79E3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5A3451">
        <w:rPr>
          <w:sz w:val="36"/>
          <w:szCs w:val="36"/>
        </w:rPr>
        <w:t>ecture</w:t>
      </w:r>
      <w:r>
        <w:rPr>
          <w:sz w:val="36"/>
          <w:szCs w:val="36"/>
        </w:rPr>
        <w:t>-8(10-7-25)</w:t>
      </w:r>
    </w:p>
    <w:p w14:paraId="2D666879" w14:textId="02134DB5" w:rsidR="00632A37" w:rsidRDefault="00632A37" w:rsidP="0075672D">
      <w:pPr>
        <w:rPr>
          <w:sz w:val="36"/>
          <w:szCs w:val="36"/>
        </w:rPr>
      </w:pPr>
      <w:r w:rsidRPr="00632A37">
        <w:rPr>
          <w:sz w:val="36"/>
          <w:szCs w:val="36"/>
        </w:rPr>
        <w:sym w:font="Wingdings" w:char="F0E0"/>
      </w:r>
      <w:r>
        <w:rPr>
          <w:sz w:val="36"/>
          <w:szCs w:val="36"/>
        </w:rPr>
        <w:t>method overriding</w:t>
      </w:r>
    </w:p>
    <w:p w14:paraId="36725E83" w14:textId="51E22ED9" w:rsidR="0075672D" w:rsidRDefault="0075672D" w:rsidP="007567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Method </w:t>
      </w:r>
      <w:proofErr w:type="gramStart"/>
      <w:r w:rsidR="00120923">
        <w:rPr>
          <w:sz w:val="36"/>
          <w:szCs w:val="36"/>
        </w:rPr>
        <w:t>have</w:t>
      </w:r>
      <w:proofErr w:type="gramEnd"/>
      <w:r w:rsidR="00120923">
        <w:rPr>
          <w:sz w:val="36"/>
          <w:szCs w:val="36"/>
        </w:rPr>
        <w:t xml:space="preserve"> same name same parameter and same type</w:t>
      </w:r>
    </w:p>
    <w:p w14:paraId="52945474" w14:textId="12C68381" w:rsidR="00120923" w:rsidRDefault="002378B2" w:rsidP="007567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Used in inheritance</w:t>
      </w:r>
    </w:p>
    <w:p w14:paraId="416C5F2D" w14:textId="0435D4E6" w:rsidR="002378B2" w:rsidRDefault="002378B2" w:rsidP="007567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Must write virtual keyword in base class to </w:t>
      </w:r>
      <w:proofErr w:type="spellStart"/>
      <w:r>
        <w:rPr>
          <w:sz w:val="36"/>
          <w:szCs w:val="36"/>
        </w:rPr>
        <w:t>overrid</w:t>
      </w:r>
      <w:proofErr w:type="spellEnd"/>
      <w:r>
        <w:rPr>
          <w:sz w:val="36"/>
          <w:szCs w:val="36"/>
        </w:rPr>
        <w:t xml:space="preserve"> or change </w:t>
      </w:r>
      <w:r w:rsidR="006837FB">
        <w:rPr>
          <w:sz w:val="36"/>
          <w:szCs w:val="36"/>
        </w:rPr>
        <w:t>data for</w:t>
      </w:r>
      <w:r>
        <w:rPr>
          <w:sz w:val="36"/>
          <w:szCs w:val="36"/>
        </w:rPr>
        <w:t xml:space="preserve"> derived</w:t>
      </w:r>
      <w:r w:rsidR="006837FB">
        <w:rPr>
          <w:sz w:val="36"/>
          <w:szCs w:val="36"/>
        </w:rPr>
        <w:t xml:space="preserve"> class in same method.</w:t>
      </w:r>
    </w:p>
    <w:p w14:paraId="3334B943" w14:textId="161569FC" w:rsidR="006837FB" w:rsidRDefault="006837FB" w:rsidP="006837FB">
      <w:pPr>
        <w:ind w:left="84"/>
        <w:rPr>
          <w:sz w:val="36"/>
          <w:szCs w:val="36"/>
        </w:rPr>
      </w:pPr>
      <w:r w:rsidRPr="006837FB">
        <w:rPr>
          <w:sz w:val="36"/>
          <w:szCs w:val="36"/>
        </w:rPr>
        <w:lastRenderedPageBreak/>
        <w:sym w:font="Wingdings" w:char="F0E0"/>
      </w:r>
      <w:r>
        <w:rPr>
          <w:sz w:val="36"/>
          <w:szCs w:val="36"/>
        </w:rPr>
        <w:t xml:space="preserve">Scope resolution </w:t>
      </w:r>
      <w:proofErr w:type="gramStart"/>
      <w:r>
        <w:rPr>
          <w:sz w:val="36"/>
          <w:szCs w:val="36"/>
        </w:rPr>
        <w:t>operator(</w:t>
      </w:r>
      <w:proofErr w:type="gramEnd"/>
      <w:r>
        <w:rPr>
          <w:sz w:val="36"/>
          <w:szCs w:val="36"/>
        </w:rPr>
        <w:t>::)-</w:t>
      </w:r>
    </w:p>
    <w:p w14:paraId="78AEA956" w14:textId="011A29D8" w:rsidR="006837FB" w:rsidRDefault="007D27B2" w:rsidP="007D27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D27B2">
        <w:rPr>
          <w:sz w:val="36"/>
          <w:szCs w:val="36"/>
        </w:rPr>
        <w:t xml:space="preserve">used to global variable and </w:t>
      </w:r>
      <w:proofErr w:type="gramStart"/>
      <w:r w:rsidRPr="007D27B2">
        <w:rPr>
          <w:sz w:val="36"/>
          <w:szCs w:val="36"/>
        </w:rPr>
        <w:t xml:space="preserve">function </w:t>
      </w:r>
      <w:r w:rsidR="002B4EA5">
        <w:rPr>
          <w:sz w:val="36"/>
          <w:szCs w:val="36"/>
        </w:rPr>
        <w:t>.</w:t>
      </w:r>
      <w:proofErr w:type="gramEnd"/>
    </w:p>
    <w:p w14:paraId="704A0F0F" w14:textId="54343AB9" w:rsidR="002B4EA5" w:rsidRDefault="002B4EA5" w:rsidP="007D27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used to </w:t>
      </w:r>
      <w:proofErr w:type="spellStart"/>
      <w:r>
        <w:rPr>
          <w:sz w:val="36"/>
          <w:szCs w:val="36"/>
        </w:rPr>
        <w:t>reperent</w:t>
      </w:r>
      <w:proofErr w:type="spellEnd"/>
      <w:r>
        <w:rPr>
          <w:sz w:val="36"/>
          <w:szCs w:val="36"/>
        </w:rPr>
        <w:t xml:space="preserve"> same name function or method to clarify which method of which class when both </w:t>
      </w: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have same name method </w:t>
      </w:r>
      <w:proofErr w:type="gramStart"/>
      <w:r>
        <w:rPr>
          <w:sz w:val="36"/>
          <w:szCs w:val="36"/>
        </w:rPr>
        <w:t>using :</w:t>
      </w:r>
      <w:proofErr w:type="gramEnd"/>
      <w:r>
        <w:rPr>
          <w:sz w:val="36"/>
          <w:szCs w:val="36"/>
        </w:rPr>
        <w:t>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3075"/>
        <w:gridCol w:w="3251"/>
      </w:tblGrid>
      <w:tr w:rsidR="00FF48CD" w:rsidRPr="00FF48CD" w14:paraId="06482AE3" w14:textId="77777777" w:rsidTr="00FF48CD">
        <w:tc>
          <w:tcPr>
            <w:tcW w:w="0" w:type="auto"/>
            <w:hideMark/>
          </w:tcPr>
          <w:p w14:paraId="6374A18B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Situation</w:t>
            </w:r>
          </w:p>
        </w:tc>
        <w:tc>
          <w:tcPr>
            <w:tcW w:w="0" w:type="auto"/>
            <w:hideMark/>
          </w:tcPr>
          <w:p w14:paraId="0C664DF5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Scope resolution needed?</w:t>
            </w:r>
          </w:p>
        </w:tc>
        <w:tc>
          <w:tcPr>
            <w:tcW w:w="0" w:type="auto"/>
            <w:hideMark/>
          </w:tcPr>
          <w:p w14:paraId="4BC9582A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F48CD">
              <w:rPr>
                <w:b/>
                <w:bCs/>
                <w:sz w:val="36"/>
                <w:szCs w:val="36"/>
              </w:rPr>
              <w:t>Why</w:t>
            </w:r>
          </w:p>
        </w:tc>
      </w:tr>
      <w:tr w:rsidR="00FF48CD" w:rsidRPr="00FF48CD" w14:paraId="1023EB02" w14:textId="77777777" w:rsidTr="00FF48CD">
        <w:tc>
          <w:tcPr>
            <w:tcW w:w="0" w:type="auto"/>
            <w:hideMark/>
          </w:tcPr>
          <w:p w14:paraId="19A201F6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Defining class functions outside class</w:t>
            </w:r>
          </w:p>
        </w:tc>
        <w:tc>
          <w:tcPr>
            <w:tcW w:w="0" w:type="auto"/>
            <w:hideMark/>
          </w:tcPr>
          <w:p w14:paraId="7731F662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52C5FA66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associate with the class</w:t>
            </w:r>
          </w:p>
        </w:tc>
      </w:tr>
      <w:tr w:rsidR="00FF48CD" w:rsidRPr="00FF48CD" w14:paraId="616853F2" w14:textId="77777777" w:rsidTr="00FF48CD">
        <w:tc>
          <w:tcPr>
            <w:tcW w:w="0" w:type="auto"/>
            <w:hideMark/>
          </w:tcPr>
          <w:p w14:paraId="4CFB57EF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Accessing global variable when local exists</w:t>
            </w:r>
          </w:p>
        </w:tc>
        <w:tc>
          <w:tcPr>
            <w:tcW w:w="0" w:type="auto"/>
            <w:hideMark/>
          </w:tcPr>
          <w:p w14:paraId="61694C1B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1F99914F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clarify scope</w:t>
            </w:r>
          </w:p>
        </w:tc>
      </w:tr>
      <w:tr w:rsidR="00FF48CD" w:rsidRPr="00FF48CD" w14:paraId="3A026300" w14:textId="77777777" w:rsidTr="00FF48CD">
        <w:tc>
          <w:tcPr>
            <w:tcW w:w="0" w:type="auto"/>
            <w:hideMark/>
          </w:tcPr>
          <w:p w14:paraId="7A69595B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Using namespaces</w:t>
            </w:r>
          </w:p>
        </w:tc>
        <w:tc>
          <w:tcPr>
            <w:tcW w:w="0" w:type="auto"/>
            <w:hideMark/>
          </w:tcPr>
          <w:p w14:paraId="3695EE39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30E0C56B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To avoid collisions</w:t>
            </w:r>
          </w:p>
        </w:tc>
      </w:tr>
      <w:tr w:rsidR="00FF48CD" w:rsidRPr="00FF48CD" w14:paraId="14876500" w14:textId="77777777" w:rsidTr="00FF48CD">
        <w:tc>
          <w:tcPr>
            <w:tcW w:w="0" w:type="auto"/>
            <w:hideMark/>
          </w:tcPr>
          <w:p w14:paraId="089CDBA2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Accessing static class members</w:t>
            </w:r>
          </w:p>
        </w:tc>
        <w:tc>
          <w:tcPr>
            <w:tcW w:w="0" w:type="auto"/>
            <w:hideMark/>
          </w:tcPr>
          <w:p w14:paraId="04A28729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hideMark/>
          </w:tcPr>
          <w:p w14:paraId="6A27D0F0" w14:textId="77777777" w:rsidR="00FF48CD" w:rsidRPr="00FF48CD" w:rsidRDefault="00FF48CD" w:rsidP="00FF48C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F48CD">
              <w:rPr>
                <w:sz w:val="36"/>
                <w:szCs w:val="36"/>
              </w:rPr>
              <w:t>They belong to class, not object</w:t>
            </w:r>
          </w:p>
        </w:tc>
      </w:tr>
    </w:tbl>
    <w:p w14:paraId="5EB3C732" w14:textId="7A63376F" w:rsidR="007D27B2" w:rsidRDefault="009F22A0" w:rsidP="009F22A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38DA1397" w14:textId="57776B83" w:rsidR="009F22A0" w:rsidRDefault="00305B60" w:rsidP="009F22A0">
      <w:pPr>
        <w:rPr>
          <w:sz w:val="36"/>
          <w:szCs w:val="36"/>
        </w:rPr>
      </w:pPr>
      <w:r>
        <w:rPr>
          <w:sz w:val="36"/>
          <w:szCs w:val="36"/>
        </w:rPr>
        <w:t>Lecture-9(11-7-2025)</w:t>
      </w:r>
    </w:p>
    <w:p w14:paraId="0385E390" w14:textId="228EAA9C" w:rsidR="00013B1E" w:rsidRDefault="00013B1E" w:rsidP="009F22A0">
      <w:pPr>
        <w:rPr>
          <w:sz w:val="36"/>
          <w:szCs w:val="36"/>
        </w:rPr>
      </w:pPr>
      <w:r w:rsidRPr="00013B1E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Abtraction</w:t>
      </w:r>
      <w:proofErr w:type="spellEnd"/>
      <w:r>
        <w:rPr>
          <w:sz w:val="36"/>
          <w:szCs w:val="36"/>
        </w:rPr>
        <w:t xml:space="preserve">- showing essential details and hiding detailing </w:t>
      </w:r>
    </w:p>
    <w:p w14:paraId="0FBB3CA6" w14:textId="3872451A" w:rsidR="00C80E40" w:rsidRDefault="006735A8" w:rsidP="006735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35A8">
        <w:rPr>
          <w:sz w:val="36"/>
          <w:szCs w:val="36"/>
        </w:rPr>
        <w:t xml:space="preserve">An </w:t>
      </w:r>
      <w:r w:rsidRPr="006735A8">
        <w:rPr>
          <w:b/>
          <w:bCs/>
          <w:sz w:val="36"/>
          <w:szCs w:val="36"/>
        </w:rPr>
        <w:t>abstract class</w:t>
      </w:r>
      <w:r w:rsidRPr="006735A8">
        <w:rPr>
          <w:sz w:val="36"/>
          <w:szCs w:val="36"/>
        </w:rPr>
        <w:t xml:space="preserve"> is a class that </w:t>
      </w:r>
      <w:r w:rsidRPr="006735A8">
        <w:rPr>
          <w:b/>
          <w:bCs/>
          <w:sz w:val="36"/>
          <w:szCs w:val="36"/>
        </w:rPr>
        <w:t>cannot be instantiated</w:t>
      </w:r>
      <w:r w:rsidRPr="006735A8">
        <w:rPr>
          <w:sz w:val="36"/>
          <w:szCs w:val="36"/>
        </w:rPr>
        <w:t xml:space="preserve"> (i.e., you cannot create objects of it) and is used as a </w:t>
      </w:r>
      <w:r w:rsidRPr="006735A8">
        <w:rPr>
          <w:b/>
          <w:bCs/>
          <w:sz w:val="36"/>
          <w:szCs w:val="36"/>
        </w:rPr>
        <w:t>base class</w:t>
      </w:r>
      <w:r w:rsidRPr="006735A8">
        <w:rPr>
          <w:sz w:val="36"/>
          <w:szCs w:val="36"/>
        </w:rPr>
        <w:t xml:space="preserve"> for other classes. It is used to </w:t>
      </w:r>
      <w:r w:rsidRPr="006735A8">
        <w:rPr>
          <w:b/>
          <w:bCs/>
          <w:sz w:val="36"/>
          <w:szCs w:val="36"/>
        </w:rPr>
        <w:t>define a common interface or structure</w:t>
      </w:r>
      <w:r w:rsidRPr="006735A8">
        <w:rPr>
          <w:sz w:val="36"/>
          <w:szCs w:val="36"/>
        </w:rPr>
        <w:t xml:space="preserve"> that derived (child) classes must follow.</w:t>
      </w:r>
    </w:p>
    <w:p w14:paraId="4EFD27B8" w14:textId="77777777" w:rsidR="00C54056" w:rsidRPr="00C54056" w:rsidRDefault="00C54056" w:rsidP="00C54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Points:</w:t>
      </w:r>
    </w:p>
    <w:p w14:paraId="60E9AA1D" w14:textId="77777777" w:rsidR="00C54056" w:rsidRPr="00C54056" w:rsidRDefault="00C54056" w:rsidP="00C5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at least one pure virtual function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F30066E" w14:textId="77777777" w:rsidR="00C54056" w:rsidRPr="00C54056" w:rsidRDefault="00C54056" w:rsidP="00C5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to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 a contract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subclasses.</w:t>
      </w:r>
    </w:p>
    <w:p w14:paraId="70739960" w14:textId="77777777" w:rsidR="00C54056" w:rsidRPr="00C54056" w:rsidRDefault="00C54056" w:rsidP="00C5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Child classes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must override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pure virtual functions.</w:t>
      </w:r>
    </w:p>
    <w:p w14:paraId="1DCFFBFA" w14:textId="77777777" w:rsidR="00C54056" w:rsidRPr="00C54056" w:rsidRDefault="00C54056" w:rsidP="00C54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</w:t>
      </w:r>
      <w:r w:rsidRPr="00C540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cannot create objects</w:t>
      </w:r>
      <w:r w:rsidRPr="00C540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an abstract class.</w:t>
      </w:r>
    </w:p>
    <w:p w14:paraId="7305143E" w14:textId="77777777" w:rsidR="00A91C5E" w:rsidRPr="00A91C5E" w:rsidRDefault="00A91C5E" w:rsidP="00A91C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Why Use Abstract Classes?</w:t>
      </w:r>
    </w:p>
    <w:p w14:paraId="24E6710E" w14:textId="77777777" w:rsidR="00A91C5E" w:rsidRPr="00A91C5E" w:rsidRDefault="00A91C5E" w:rsidP="00A91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 a standard interface</w:t>
      </w: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derived classes.</w:t>
      </w:r>
    </w:p>
    <w:p w14:paraId="378BFA88" w14:textId="77777777" w:rsidR="00A91C5E" w:rsidRPr="00A91C5E" w:rsidRDefault="00A91C5E" w:rsidP="00A91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provide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polymorphic </w:t>
      </w:r>
      <w:proofErr w:type="spellStart"/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170216" w14:textId="77777777" w:rsidR="00A91C5E" w:rsidRPr="00A91C5E" w:rsidRDefault="00A91C5E" w:rsidP="00A91C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achieve </w:t>
      </w:r>
      <w:r w:rsidRPr="00A91C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partial implementation</w:t>
      </w:r>
      <w:r w:rsidRPr="00A91C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base class provides some code and expects child classes to implement the rest.</w:t>
      </w:r>
    </w:p>
    <w:p w14:paraId="56ECA71B" w14:textId="77777777" w:rsidR="00C54056" w:rsidRPr="006735A8" w:rsidRDefault="00C54056" w:rsidP="006735A8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605E0742" w14:textId="0BD5A47C" w:rsidR="00161DCB" w:rsidRPr="006735A8" w:rsidRDefault="00EC3C59" w:rsidP="006735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35A8">
        <w:rPr>
          <w:sz w:val="36"/>
          <w:szCs w:val="36"/>
        </w:rPr>
        <w:t>Data hiding by making the</w:t>
      </w:r>
      <w:r w:rsidR="00161DCB" w:rsidRPr="006735A8">
        <w:rPr>
          <w:sz w:val="36"/>
          <w:szCs w:val="36"/>
        </w:rPr>
        <w:t>m private(</w:t>
      </w:r>
      <w:proofErr w:type="spellStart"/>
      <w:r w:rsidR="00161DCB" w:rsidRPr="006735A8">
        <w:rPr>
          <w:sz w:val="36"/>
          <w:szCs w:val="36"/>
        </w:rPr>
        <w:t>c_</w:t>
      </w:r>
      <w:proofErr w:type="gramStart"/>
      <w:r w:rsidR="00161DCB" w:rsidRPr="006735A8">
        <w:rPr>
          <w:sz w:val="36"/>
          <w:szCs w:val="36"/>
        </w:rPr>
        <w:t>no,salary</w:t>
      </w:r>
      <w:proofErr w:type="spellEnd"/>
      <w:proofErr w:type="gramEnd"/>
      <w:r w:rsidR="00161DCB" w:rsidRPr="006735A8">
        <w:rPr>
          <w:sz w:val="36"/>
          <w:szCs w:val="36"/>
        </w:rPr>
        <w:t>)</w:t>
      </w:r>
    </w:p>
    <w:p w14:paraId="613F1410" w14:textId="1B184CFA" w:rsidR="00C80E40" w:rsidRPr="006735A8" w:rsidRDefault="00161DCB" w:rsidP="006735A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35A8">
        <w:rPr>
          <w:sz w:val="36"/>
          <w:szCs w:val="36"/>
        </w:rPr>
        <w:t>Public(get(</w:t>
      </w:r>
      <w:proofErr w:type="gramStart"/>
      <w:r w:rsidRPr="006735A8">
        <w:rPr>
          <w:sz w:val="36"/>
          <w:szCs w:val="36"/>
        </w:rPr>
        <w:t>),display</w:t>
      </w:r>
      <w:proofErr w:type="gramEnd"/>
      <w:r w:rsidRPr="006735A8">
        <w:rPr>
          <w:sz w:val="36"/>
          <w:szCs w:val="36"/>
        </w:rPr>
        <w:t>()</w:t>
      </w:r>
    </w:p>
    <w:p w14:paraId="2131D8DF" w14:textId="2BB551DD" w:rsidR="00013B1E" w:rsidRDefault="00EC3C59" w:rsidP="009F22A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C70F7" w:rsidRPr="00DC70F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Pure virtual </w:t>
      </w:r>
      <w:proofErr w:type="gramStart"/>
      <w:r>
        <w:rPr>
          <w:sz w:val="36"/>
          <w:szCs w:val="36"/>
        </w:rPr>
        <w:t>function</w:t>
      </w:r>
      <w:r w:rsidR="008B66B2">
        <w:rPr>
          <w:sz w:val="36"/>
          <w:szCs w:val="36"/>
        </w:rPr>
        <w:t>:-</w:t>
      </w:r>
      <w:proofErr w:type="gramEnd"/>
    </w:p>
    <w:p w14:paraId="3E6ADCEA" w14:textId="4953850C" w:rsidR="00DC2022" w:rsidRPr="00DC2022" w:rsidRDefault="00DC2022" w:rsidP="00DC20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2022">
        <w:rPr>
          <w:sz w:val="36"/>
          <w:szCs w:val="36"/>
        </w:rPr>
        <w:t xml:space="preserve">A </w:t>
      </w:r>
      <w:r w:rsidRPr="00DC2022">
        <w:rPr>
          <w:b/>
          <w:bCs/>
          <w:sz w:val="36"/>
          <w:szCs w:val="36"/>
        </w:rPr>
        <w:t>pure virtual function</w:t>
      </w:r>
      <w:r w:rsidRPr="00DC2022">
        <w:rPr>
          <w:sz w:val="36"/>
          <w:szCs w:val="36"/>
        </w:rPr>
        <w:t xml:space="preserve"> is a function in a base class that </w:t>
      </w:r>
      <w:r w:rsidRPr="00DC2022">
        <w:rPr>
          <w:b/>
          <w:bCs/>
          <w:sz w:val="36"/>
          <w:szCs w:val="36"/>
        </w:rPr>
        <w:t>has no body</w:t>
      </w:r>
      <w:r w:rsidRPr="00DC2022">
        <w:rPr>
          <w:sz w:val="36"/>
          <w:szCs w:val="36"/>
        </w:rPr>
        <w:t xml:space="preserve"> and </w:t>
      </w:r>
      <w:r w:rsidRPr="00DC2022">
        <w:rPr>
          <w:b/>
          <w:bCs/>
          <w:sz w:val="36"/>
          <w:szCs w:val="36"/>
        </w:rPr>
        <w:t>must be overridden</w:t>
      </w:r>
      <w:r w:rsidRPr="00DC2022">
        <w:rPr>
          <w:sz w:val="36"/>
          <w:szCs w:val="36"/>
        </w:rPr>
        <w:t xml:space="preserve"> by derived classes.</w:t>
      </w:r>
    </w:p>
    <w:p w14:paraId="24A9C3BE" w14:textId="1E4E0417" w:rsidR="00DC2022" w:rsidRPr="00DC2022" w:rsidRDefault="00DC2022" w:rsidP="00DC202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2022">
        <w:rPr>
          <w:sz w:val="36"/>
          <w:szCs w:val="36"/>
        </w:rPr>
        <w:t xml:space="preserve">It is used to create </w:t>
      </w:r>
      <w:r w:rsidRPr="00DC2022">
        <w:rPr>
          <w:b/>
          <w:bCs/>
          <w:sz w:val="36"/>
          <w:szCs w:val="36"/>
        </w:rPr>
        <w:t>abstract classes</w:t>
      </w:r>
      <w:r w:rsidRPr="00DC2022">
        <w:rPr>
          <w:sz w:val="36"/>
          <w:szCs w:val="36"/>
        </w:rPr>
        <w:t xml:space="preserve">, which define a </w:t>
      </w:r>
      <w:r w:rsidRPr="00DC2022">
        <w:rPr>
          <w:b/>
          <w:bCs/>
          <w:sz w:val="36"/>
          <w:szCs w:val="36"/>
        </w:rPr>
        <w:t>common interface</w:t>
      </w:r>
      <w:r w:rsidRPr="00DC2022">
        <w:rPr>
          <w:sz w:val="36"/>
          <w:szCs w:val="36"/>
        </w:rPr>
        <w:t xml:space="preserve"> for all derived classes.</w:t>
      </w:r>
    </w:p>
    <w:p w14:paraId="683A6B44" w14:textId="2C6BCC1C" w:rsidR="008B66B2" w:rsidRDefault="00DC2022" w:rsidP="009F22A0">
      <w:pPr>
        <w:rPr>
          <w:sz w:val="36"/>
          <w:szCs w:val="36"/>
        </w:rPr>
      </w:pPr>
      <w:r>
        <w:rPr>
          <w:sz w:val="36"/>
          <w:szCs w:val="36"/>
        </w:rPr>
        <w:t>Ex:</w:t>
      </w:r>
    </w:p>
    <w:p w14:paraId="3D470F73" w14:textId="0C204B2E" w:rsidR="005F3F5E" w:rsidRDefault="00B53AB1" w:rsidP="009F22A0">
      <w:pPr>
        <w:rPr>
          <w:sz w:val="36"/>
          <w:szCs w:val="36"/>
        </w:rPr>
      </w:pPr>
      <w:r>
        <w:rPr>
          <w:sz w:val="36"/>
          <w:szCs w:val="36"/>
        </w:rPr>
        <w:t xml:space="preserve">Virtual void </w:t>
      </w:r>
      <w:proofErr w:type="spellStart"/>
      <w:proofErr w:type="gramStart"/>
      <w:r>
        <w:rPr>
          <w:sz w:val="36"/>
          <w:szCs w:val="36"/>
        </w:rPr>
        <w:t>msg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)=0;</w:t>
      </w:r>
    </w:p>
    <w:p w14:paraId="53FD7550" w14:textId="77777777" w:rsidR="00C525D1" w:rsidRPr="00C525D1" w:rsidRDefault="00C525D1" w:rsidP="00C525D1">
      <w:pPr>
        <w:rPr>
          <w:b/>
          <w:bCs/>
          <w:sz w:val="36"/>
          <w:szCs w:val="36"/>
        </w:rPr>
      </w:pPr>
      <w:r w:rsidRPr="00C525D1">
        <w:rPr>
          <w:b/>
          <w:bCs/>
          <w:sz w:val="36"/>
          <w:szCs w:val="36"/>
        </w:rPr>
        <w:t>Key Points:</w:t>
      </w:r>
    </w:p>
    <w:p w14:paraId="3D8A677D" w14:textId="77777777" w:rsidR="00C525D1" w:rsidRPr="00C525D1" w:rsidRDefault="00C525D1" w:rsidP="00C525D1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A class with at least one pure virtual function is an </w:t>
      </w:r>
      <w:r w:rsidRPr="00C525D1">
        <w:rPr>
          <w:b/>
          <w:bCs/>
          <w:sz w:val="36"/>
          <w:szCs w:val="36"/>
        </w:rPr>
        <w:t>abstract class</w:t>
      </w:r>
      <w:r w:rsidRPr="00C525D1">
        <w:rPr>
          <w:sz w:val="36"/>
          <w:szCs w:val="36"/>
        </w:rPr>
        <w:t>.</w:t>
      </w:r>
    </w:p>
    <w:p w14:paraId="01B0EFB2" w14:textId="77777777" w:rsidR="00C525D1" w:rsidRPr="00C525D1" w:rsidRDefault="00C525D1" w:rsidP="00C525D1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You </w:t>
      </w:r>
      <w:r w:rsidRPr="00C525D1">
        <w:rPr>
          <w:b/>
          <w:bCs/>
          <w:sz w:val="36"/>
          <w:szCs w:val="36"/>
        </w:rPr>
        <w:t>cannot create objects</w:t>
      </w:r>
      <w:r w:rsidRPr="00C525D1">
        <w:rPr>
          <w:sz w:val="36"/>
          <w:szCs w:val="36"/>
        </w:rPr>
        <w:t xml:space="preserve"> of an abstract class.</w:t>
      </w:r>
    </w:p>
    <w:p w14:paraId="7BE82580" w14:textId="77777777" w:rsidR="00C525D1" w:rsidRPr="00C525D1" w:rsidRDefault="00C525D1" w:rsidP="00C525D1">
      <w:pPr>
        <w:numPr>
          <w:ilvl w:val="0"/>
          <w:numId w:val="5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Derived classes </w:t>
      </w:r>
      <w:r w:rsidRPr="00C525D1">
        <w:rPr>
          <w:b/>
          <w:bCs/>
          <w:sz w:val="36"/>
          <w:szCs w:val="36"/>
        </w:rPr>
        <w:t>must override</w:t>
      </w:r>
      <w:r w:rsidRPr="00C525D1">
        <w:rPr>
          <w:sz w:val="36"/>
          <w:szCs w:val="36"/>
        </w:rPr>
        <w:t xml:space="preserve"> the pure virtual function(s).</w:t>
      </w:r>
    </w:p>
    <w:p w14:paraId="551A870D" w14:textId="77777777" w:rsidR="00C525D1" w:rsidRPr="00C525D1" w:rsidRDefault="00C525D1" w:rsidP="00C525D1">
      <w:pPr>
        <w:rPr>
          <w:b/>
          <w:bCs/>
          <w:sz w:val="36"/>
          <w:szCs w:val="36"/>
        </w:rPr>
      </w:pPr>
      <w:r w:rsidRPr="00C525D1">
        <w:rPr>
          <w:b/>
          <w:bCs/>
          <w:sz w:val="36"/>
          <w:szCs w:val="36"/>
        </w:rPr>
        <w:t>Why Use Pure Virtual Functions?</w:t>
      </w:r>
    </w:p>
    <w:p w14:paraId="75BBE951" w14:textId="77777777" w:rsidR="00C525D1" w:rsidRPr="00C525D1" w:rsidRDefault="00C525D1" w:rsidP="00C525D1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To define a </w:t>
      </w:r>
      <w:r w:rsidRPr="00C525D1">
        <w:rPr>
          <w:b/>
          <w:bCs/>
          <w:sz w:val="36"/>
          <w:szCs w:val="36"/>
        </w:rPr>
        <w:t>standard interface</w:t>
      </w:r>
      <w:r w:rsidRPr="00C525D1">
        <w:rPr>
          <w:sz w:val="36"/>
          <w:szCs w:val="36"/>
        </w:rPr>
        <w:t xml:space="preserve"> (set of rules) for child classes.</w:t>
      </w:r>
    </w:p>
    <w:p w14:paraId="44F2C256" w14:textId="77777777" w:rsidR="00C525D1" w:rsidRPr="00C525D1" w:rsidRDefault="00C525D1" w:rsidP="00C525D1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To support </w:t>
      </w:r>
      <w:r w:rsidRPr="00C525D1">
        <w:rPr>
          <w:b/>
          <w:bCs/>
          <w:sz w:val="36"/>
          <w:szCs w:val="36"/>
        </w:rPr>
        <w:t>runtime polymorphism</w:t>
      </w:r>
      <w:r w:rsidRPr="00C525D1">
        <w:rPr>
          <w:sz w:val="36"/>
          <w:szCs w:val="36"/>
        </w:rPr>
        <w:t>.</w:t>
      </w:r>
    </w:p>
    <w:p w14:paraId="3016251A" w14:textId="77777777" w:rsidR="00C525D1" w:rsidRPr="00C525D1" w:rsidRDefault="00C525D1" w:rsidP="00C525D1">
      <w:pPr>
        <w:numPr>
          <w:ilvl w:val="0"/>
          <w:numId w:val="6"/>
        </w:numPr>
        <w:rPr>
          <w:sz w:val="36"/>
          <w:szCs w:val="36"/>
        </w:rPr>
      </w:pPr>
      <w:r w:rsidRPr="00C525D1">
        <w:rPr>
          <w:sz w:val="36"/>
          <w:szCs w:val="36"/>
        </w:rPr>
        <w:t xml:space="preserve">To make sure every derived class </w:t>
      </w:r>
      <w:r w:rsidRPr="00C525D1">
        <w:rPr>
          <w:b/>
          <w:bCs/>
          <w:sz w:val="36"/>
          <w:szCs w:val="36"/>
        </w:rPr>
        <w:t>must implement</w:t>
      </w:r>
      <w:r w:rsidRPr="00C525D1">
        <w:rPr>
          <w:sz w:val="36"/>
          <w:szCs w:val="36"/>
        </w:rPr>
        <w:t xml:space="preserve"> its own version of the function.</w:t>
      </w:r>
    </w:p>
    <w:p w14:paraId="56E90328" w14:textId="77777777" w:rsidR="00D92482" w:rsidRPr="00D92482" w:rsidRDefault="00D92482" w:rsidP="00D9248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24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Pure Virtual Function and Simple Virtual Function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3926"/>
        <w:gridCol w:w="3989"/>
      </w:tblGrid>
      <w:tr w:rsidR="00D92482" w:rsidRPr="00D92482" w14:paraId="0F8A696B" w14:textId="77777777" w:rsidTr="00D92482">
        <w:tc>
          <w:tcPr>
            <w:tcW w:w="0" w:type="auto"/>
            <w:hideMark/>
          </w:tcPr>
          <w:p w14:paraId="442AFE81" w14:textId="77777777" w:rsidR="00D92482" w:rsidRPr="00D92482" w:rsidRDefault="00D92482" w:rsidP="00D924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4072870F" w14:textId="77777777" w:rsidR="00D92482" w:rsidRPr="00D92482" w:rsidRDefault="00D92482" w:rsidP="00D924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🧩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Simple Virtual Function</w:t>
            </w:r>
          </w:p>
        </w:tc>
        <w:tc>
          <w:tcPr>
            <w:tcW w:w="0" w:type="auto"/>
            <w:hideMark/>
          </w:tcPr>
          <w:p w14:paraId="04B42F62" w14:textId="77777777" w:rsidR="00D92482" w:rsidRPr="00D92482" w:rsidRDefault="00D92482" w:rsidP="00D924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🎯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Pure Virtual Function</w:t>
            </w:r>
          </w:p>
        </w:tc>
      </w:tr>
      <w:tr w:rsidR="00D92482" w:rsidRPr="00D92482" w14:paraId="523293BD" w14:textId="77777777" w:rsidTr="00D92482">
        <w:tc>
          <w:tcPr>
            <w:tcW w:w="0" w:type="auto"/>
            <w:hideMark/>
          </w:tcPr>
          <w:p w14:paraId="4BFAE4CB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hideMark/>
          </w:tcPr>
          <w:p w14:paraId="73281F0D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function with a body in base class</w:t>
            </w:r>
          </w:p>
        </w:tc>
        <w:tc>
          <w:tcPr>
            <w:tcW w:w="0" w:type="auto"/>
            <w:hideMark/>
          </w:tcPr>
          <w:p w14:paraId="653C37B9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function with no body in base class (</w:t>
            </w: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= 0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D92482" w:rsidRPr="00D92482" w14:paraId="7203EA68" w14:textId="77777777" w:rsidTr="00D92482">
        <w:tc>
          <w:tcPr>
            <w:tcW w:w="0" w:type="auto"/>
            <w:hideMark/>
          </w:tcPr>
          <w:p w14:paraId="795AAA33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0" w:type="auto"/>
            <w:hideMark/>
          </w:tcPr>
          <w:p w14:paraId="26405FFD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virtual void </w:t>
            </w:r>
            <w:proofErr w:type="gramStart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show(</w:t>
            </w:r>
            <w:proofErr w:type="gramEnd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{}</w:t>
            </w:r>
          </w:p>
        </w:tc>
        <w:tc>
          <w:tcPr>
            <w:tcW w:w="0" w:type="auto"/>
            <w:hideMark/>
          </w:tcPr>
          <w:p w14:paraId="0EAF3153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virtual void </w:t>
            </w:r>
            <w:proofErr w:type="gramStart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show(</w:t>
            </w:r>
            <w:proofErr w:type="gramEnd"/>
            <w:r w:rsidRPr="00D924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 = 0;</w:t>
            </w:r>
          </w:p>
        </w:tc>
      </w:tr>
      <w:tr w:rsidR="00D92482" w:rsidRPr="00D92482" w14:paraId="101D1F68" w14:textId="77777777" w:rsidTr="00D92482">
        <w:tc>
          <w:tcPr>
            <w:tcW w:w="0" w:type="auto"/>
            <w:hideMark/>
          </w:tcPr>
          <w:p w14:paraId="1B448CE6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Must Override in Derived?</w:t>
            </w:r>
          </w:p>
        </w:tc>
        <w:tc>
          <w:tcPr>
            <w:tcW w:w="0" w:type="auto"/>
            <w:hideMark/>
          </w:tcPr>
          <w:p w14:paraId="2FDE036F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Not necessary (optional override)</w:t>
            </w:r>
          </w:p>
        </w:tc>
        <w:tc>
          <w:tcPr>
            <w:tcW w:w="0" w:type="auto"/>
            <w:hideMark/>
          </w:tcPr>
          <w:p w14:paraId="733695C8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Must be overridden in derived class</w:t>
            </w:r>
          </w:p>
        </w:tc>
      </w:tr>
      <w:tr w:rsidR="00D92482" w:rsidRPr="00D92482" w14:paraId="34C880E4" w14:textId="77777777" w:rsidTr="00D92482">
        <w:tc>
          <w:tcPr>
            <w:tcW w:w="0" w:type="auto"/>
            <w:hideMark/>
          </w:tcPr>
          <w:p w14:paraId="484A9519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Creates Abstract Class?</w:t>
            </w:r>
          </w:p>
        </w:tc>
        <w:tc>
          <w:tcPr>
            <w:tcW w:w="0" w:type="auto"/>
            <w:hideMark/>
          </w:tcPr>
          <w:p w14:paraId="7046C263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59C35CA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D92482" w:rsidRPr="00D92482" w14:paraId="1C30991E" w14:textId="77777777" w:rsidTr="00D92482">
        <w:tc>
          <w:tcPr>
            <w:tcW w:w="0" w:type="auto"/>
            <w:hideMark/>
          </w:tcPr>
          <w:p w14:paraId="0B0583FF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 Creation</w:t>
            </w:r>
          </w:p>
        </w:tc>
        <w:tc>
          <w:tcPr>
            <w:tcW w:w="0" w:type="auto"/>
            <w:hideMark/>
          </w:tcPr>
          <w:p w14:paraId="6DA586F4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can create objects of the class</w:t>
            </w:r>
          </w:p>
        </w:tc>
        <w:tc>
          <w:tcPr>
            <w:tcW w:w="0" w:type="auto"/>
            <w:hideMark/>
          </w:tcPr>
          <w:p w14:paraId="02373D20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You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cannot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create objects of abstract class</w:t>
            </w:r>
          </w:p>
        </w:tc>
      </w:tr>
      <w:tr w:rsidR="00D92482" w:rsidRPr="00D92482" w14:paraId="48B8BC8F" w14:textId="77777777" w:rsidTr="00D92482">
        <w:tc>
          <w:tcPr>
            <w:tcW w:w="0" w:type="auto"/>
            <w:hideMark/>
          </w:tcPr>
          <w:p w14:paraId="0F6ED8FD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2A871829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Allows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optional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overriding and polymorphism</w:t>
            </w:r>
          </w:p>
        </w:tc>
        <w:tc>
          <w:tcPr>
            <w:tcW w:w="0" w:type="auto"/>
            <w:hideMark/>
          </w:tcPr>
          <w:p w14:paraId="1BB6A3DB" w14:textId="77777777" w:rsidR="00D92482" w:rsidRPr="00D92482" w:rsidRDefault="00D92482" w:rsidP="00D9248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Enforces </w:t>
            </w:r>
            <w:r w:rsidRPr="00D9248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mandatory</w:t>
            </w:r>
            <w:r w:rsidRPr="00D924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overriding (interface-style)</w:t>
            </w:r>
          </w:p>
        </w:tc>
      </w:tr>
    </w:tbl>
    <w:p w14:paraId="2C7E0781" w14:textId="3EBC87DA" w:rsidR="00C77F4A" w:rsidRDefault="00C77F4A">
      <w:pPr>
        <w:rPr>
          <w:sz w:val="36"/>
          <w:szCs w:val="36"/>
        </w:rPr>
      </w:pPr>
    </w:p>
    <w:p w14:paraId="48798E61" w14:textId="77777777" w:rsidR="00D53A66" w:rsidRDefault="00D53A66">
      <w:pPr>
        <w:rPr>
          <w:sz w:val="36"/>
          <w:szCs w:val="36"/>
        </w:rPr>
      </w:pPr>
    </w:p>
    <w:p w14:paraId="4AA484B9" w14:textId="74ADD0E3" w:rsidR="00B55817" w:rsidRDefault="00B55817">
      <w:pPr>
        <w:rPr>
          <w:sz w:val="36"/>
          <w:szCs w:val="36"/>
        </w:rPr>
      </w:pPr>
      <w:r w:rsidRPr="00B55817">
        <w:rPr>
          <w:sz w:val="36"/>
          <w:szCs w:val="36"/>
        </w:rPr>
        <w:sym w:font="Wingdings" w:char="F0E0"/>
      </w:r>
      <w:r w:rsidR="009066B2">
        <w:rPr>
          <w:sz w:val="36"/>
          <w:szCs w:val="36"/>
        </w:rPr>
        <w:t>1.</w:t>
      </w:r>
      <w:r>
        <w:rPr>
          <w:sz w:val="36"/>
          <w:szCs w:val="36"/>
        </w:rPr>
        <w:t xml:space="preserve">if class contain one or more pure virtual </w:t>
      </w:r>
      <w:proofErr w:type="gramStart"/>
      <w:r>
        <w:rPr>
          <w:sz w:val="36"/>
          <w:szCs w:val="36"/>
        </w:rPr>
        <w:t>function</w:t>
      </w:r>
      <w:proofErr w:type="gramEnd"/>
      <w:r w:rsidR="00EC6D24">
        <w:rPr>
          <w:sz w:val="36"/>
          <w:szCs w:val="36"/>
        </w:rPr>
        <w:t xml:space="preserve"> then that class is abstract class</w:t>
      </w:r>
      <w:r w:rsidR="009066B2">
        <w:rPr>
          <w:sz w:val="36"/>
          <w:szCs w:val="36"/>
        </w:rPr>
        <w:t>.</w:t>
      </w:r>
    </w:p>
    <w:p w14:paraId="107D0841" w14:textId="30D1A631" w:rsidR="009066B2" w:rsidRDefault="009066B2">
      <w:pPr>
        <w:rPr>
          <w:sz w:val="36"/>
          <w:szCs w:val="36"/>
        </w:rPr>
      </w:pPr>
      <w:r w:rsidRPr="009066B2">
        <w:rPr>
          <w:sz w:val="36"/>
          <w:szCs w:val="36"/>
        </w:rPr>
        <w:sym w:font="Wingdings" w:char="F0E0"/>
      </w:r>
      <w:r>
        <w:rPr>
          <w:sz w:val="36"/>
          <w:szCs w:val="36"/>
        </w:rPr>
        <w:t>2.</w:t>
      </w:r>
      <w:r w:rsidR="006518D1">
        <w:rPr>
          <w:sz w:val="36"/>
          <w:szCs w:val="36"/>
        </w:rPr>
        <w:t xml:space="preserve"> </w:t>
      </w:r>
      <w:r w:rsidR="00894171">
        <w:rPr>
          <w:sz w:val="36"/>
          <w:szCs w:val="36"/>
        </w:rPr>
        <w:t>Can not create object of abstract class</w:t>
      </w:r>
    </w:p>
    <w:p w14:paraId="648EE368" w14:textId="2ED5FF9C" w:rsidR="00894171" w:rsidRDefault="00165DB0">
      <w:pPr>
        <w:rPr>
          <w:sz w:val="36"/>
          <w:szCs w:val="36"/>
        </w:rPr>
      </w:pPr>
      <w:r w:rsidRPr="00165DB0">
        <w:rPr>
          <w:sz w:val="36"/>
          <w:szCs w:val="36"/>
        </w:rPr>
        <w:sym w:font="Wingdings" w:char="F0E0"/>
      </w:r>
      <w:r>
        <w:rPr>
          <w:sz w:val="36"/>
          <w:szCs w:val="36"/>
        </w:rPr>
        <w:t>3.</w:t>
      </w:r>
      <w:r w:rsidR="001F7ABF">
        <w:rPr>
          <w:sz w:val="36"/>
          <w:szCs w:val="36"/>
        </w:rPr>
        <w:t>must have override pure virtual</w:t>
      </w:r>
      <w:r w:rsidR="001145EC">
        <w:rPr>
          <w:sz w:val="36"/>
          <w:szCs w:val="36"/>
        </w:rPr>
        <w:t xml:space="preserve"> </w:t>
      </w:r>
      <w:r w:rsidR="001F7ABF">
        <w:rPr>
          <w:sz w:val="36"/>
          <w:szCs w:val="36"/>
        </w:rPr>
        <w:t>function in derived class</w:t>
      </w:r>
      <w:r w:rsidR="001145EC">
        <w:rPr>
          <w:sz w:val="36"/>
          <w:szCs w:val="36"/>
        </w:rPr>
        <w:t>.</w:t>
      </w:r>
    </w:p>
    <w:p w14:paraId="52BC94BE" w14:textId="464C44EA" w:rsidR="0077644B" w:rsidRDefault="0077644B">
      <w:pPr>
        <w:rPr>
          <w:sz w:val="36"/>
          <w:szCs w:val="36"/>
        </w:rPr>
      </w:pPr>
      <w:r w:rsidRPr="0077644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4.virtual function it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body{</w:t>
      </w:r>
      <w:proofErr w:type="gramEnd"/>
      <w:r>
        <w:rPr>
          <w:sz w:val="36"/>
          <w:szCs w:val="36"/>
        </w:rPr>
        <w:t>}</w:t>
      </w:r>
    </w:p>
    <w:p w14:paraId="54415E2F" w14:textId="36255045" w:rsidR="0077644B" w:rsidRDefault="00484FD0">
      <w:pPr>
        <w:rPr>
          <w:sz w:val="36"/>
          <w:szCs w:val="36"/>
        </w:rPr>
      </w:pPr>
      <w:r w:rsidRPr="00484FD0">
        <w:rPr>
          <w:sz w:val="36"/>
          <w:szCs w:val="36"/>
        </w:rPr>
        <w:sym w:font="Wingdings" w:char="F0E0"/>
      </w:r>
      <w:r w:rsidR="0077644B">
        <w:rPr>
          <w:sz w:val="36"/>
          <w:szCs w:val="36"/>
        </w:rPr>
        <w:t xml:space="preserve">5.Pure virtual </w:t>
      </w:r>
      <w:proofErr w:type="gramStart"/>
      <w:r w:rsidR="0077644B">
        <w:rPr>
          <w:sz w:val="36"/>
          <w:szCs w:val="36"/>
        </w:rPr>
        <w:t xml:space="preserve">function </w:t>
      </w:r>
      <w:r>
        <w:rPr>
          <w:sz w:val="36"/>
          <w:szCs w:val="36"/>
        </w:rPr>
        <w:t xml:space="preserve"> not</w:t>
      </w:r>
      <w:proofErr w:type="gramEnd"/>
      <w:r>
        <w:rPr>
          <w:sz w:val="36"/>
          <w:szCs w:val="36"/>
        </w:rPr>
        <w:t xml:space="preserve"> have body but =0;</w:t>
      </w:r>
    </w:p>
    <w:p w14:paraId="2F2B5053" w14:textId="54571F6F" w:rsidR="00CE4494" w:rsidRDefault="00CE4494">
      <w:pPr>
        <w:rPr>
          <w:sz w:val="36"/>
          <w:szCs w:val="36"/>
        </w:rPr>
      </w:pPr>
      <w:r w:rsidRPr="00CE449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difference between abstract and </w:t>
      </w:r>
      <w:proofErr w:type="spellStart"/>
      <w:r>
        <w:rPr>
          <w:sz w:val="36"/>
          <w:szCs w:val="36"/>
        </w:rPr>
        <w:t>con</w:t>
      </w:r>
      <w:r w:rsidR="00A55596">
        <w:rPr>
          <w:sz w:val="36"/>
          <w:szCs w:val="36"/>
        </w:rPr>
        <w:t>cre</w:t>
      </w:r>
      <w:r w:rsidR="00204978">
        <w:rPr>
          <w:sz w:val="36"/>
          <w:szCs w:val="36"/>
        </w:rPr>
        <w:t>a</w:t>
      </w:r>
      <w:r w:rsidR="00A55596">
        <w:rPr>
          <w:sz w:val="36"/>
          <w:szCs w:val="36"/>
        </w:rPr>
        <w:t>t</w:t>
      </w:r>
      <w:proofErr w:type="spellEnd"/>
      <w:r w:rsidR="00A55596">
        <w:rPr>
          <w:sz w:val="36"/>
          <w:szCs w:val="36"/>
        </w:rPr>
        <w:t xml:space="preserve"> class:</w:t>
      </w:r>
    </w:p>
    <w:p w14:paraId="50E8A32D" w14:textId="77777777" w:rsidR="00204978" w:rsidRDefault="00CD4E65" w:rsidP="00A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1.</w:t>
      </w:r>
      <w:r w:rsidR="00204978">
        <w:rPr>
          <w:sz w:val="36"/>
          <w:szCs w:val="36"/>
        </w:rPr>
        <w:t xml:space="preserve">Object- </w:t>
      </w:r>
      <w:r>
        <w:rPr>
          <w:sz w:val="36"/>
          <w:szCs w:val="36"/>
        </w:rPr>
        <w:t xml:space="preserve">you </w:t>
      </w:r>
      <w:proofErr w:type="spellStart"/>
      <w:r>
        <w:rPr>
          <w:sz w:val="36"/>
          <w:szCs w:val="36"/>
        </w:rPr>
        <w:t>can not</w:t>
      </w:r>
      <w:proofErr w:type="spellEnd"/>
      <w:r w:rsidR="00204978">
        <w:rPr>
          <w:sz w:val="36"/>
          <w:szCs w:val="36"/>
        </w:rPr>
        <w:t xml:space="preserve"> create object of abstract class</w:t>
      </w:r>
    </w:p>
    <w:p w14:paraId="0E351211" w14:textId="2D5DD74B" w:rsidR="00C74932" w:rsidRDefault="00204978" w:rsidP="00A555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    While you can</w:t>
      </w:r>
      <w:r w:rsidR="00C74932">
        <w:rPr>
          <w:sz w:val="36"/>
          <w:szCs w:val="36"/>
        </w:rPr>
        <w:t xml:space="preserve"> create object of </w:t>
      </w:r>
      <w:proofErr w:type="spellStart"/>
      <w:r w:rsidR="00C74932">
        <w:rPr>
          <w:sz w:val="36"/>
          <w:szCs w:val="36"/>
        </w:rPr>
        <w:t>concreat</w:t>
      </w:r>
      <w:proofErr w:type="spellEnd"/>
      <w:r w:rsidR="00C74932">
        <w:rPr>
          <w:sz w:val="36"/>
          <w:szCs w:val="36"/>
        </w:rPr>
        <w:t xml:space="preserve"> class.</w:t>
      </w:r>
    </w:p>
    <w:p w14:paraId="5E47CAB6" w14:textId="77777777" w:rsidR="00D76164" w:rsidRDefault="00C74932" w:rsidP="00C749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4932">
        <w:rPr>
          <w:sz w:val="36"/>
          <w:szCs w:val="36"/>
        </w:rPr>
        <w:t>2.</w:t>
      </w:r>
      <w:r w:rsidR="000F4A98">
        <w:rPr>
          <w:sz w:val="36"/>
          <w:szCs w:val="36"/>
        </w:rPr>
        <w:t xml:space="preserve">methods- </w:t>
      </w:r>
      <w:proofErr w:type="spellStart"/>
      <w:r w:rsidR="000F4A98">
        <w:rPr>
          <w:sz w:val="36"/>
          <w:szCs w:val="36"/>
        </w:rPr>
        <w:t>Abstact</w:t>
      </w:r>
      <w:proofErr w:type="spellEnd"/>
      <w:r w:rsidR="000F4A98">
        <w:rPr>
          <w:sz w:val="36"/>
          <w:szCs w:val="36"/>
        </w:rPr>
        <w:t xml:space="preserve"> class </w:t>
      </w:r>
      <w:r w:rsidR="00D76164">
        <w:rPr>
          <w:sz w:val="36"/>
          <w:szCs w:val="36"/>
        </w:rPr>
        <w:t xml:space="preserve">must contain one pure virtual function </w:t>
      </w:r>
    </w:p>
    <w:p w14:paraId="12DD3C3E" w14:textId="77777777" w:rsidR="007D0267" w:rsidRDefault="00D76164" w:rsidP="00C749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proofErr w:type="spellStart"/>
      <w:r>
        <w:rPr>
          <w:sz w:val="36"/>
          <w:szCs w:val="36"/>
        </w:rPr>
        <w:t>Abstarct</w:t>
      </w:r>
      <w:proofErr w:type="spellEnd"/>
      <w:r>
        <w:rPr>
          <w:sz w:val="36"/>
          <w:szCs w:val="36"/>
        </w:rPr>
        <w:t xml:space="preserve"> class </w:t>
      </w:r>
      <w:r w:rsidR="007D0267">
        <w:rPr>
          <w:sz w:val="36"/>
          <w:szCs w:val="36"/>
        </w:rPr>
        <w:t xml:space="preserve">have normal </w:t>
      </w:r>
      <w:proofErr w:type="gramStart"/>
      <w:r w:rsidR="007D0267">
        <w:rPr>
          <w:sz w:val="36"/>
          <w:szCs w:val="36"/>
        </w:rPr>
        <w:t>function  also</w:t>
      </w:r>
      <w:proofErr w:type="gramEnd"/>
      <w:r w:rsidR="007D0267">
        <w:rPr>
          <w:sz w:val="36"/>
          <w:szCs w:val="36"/>
        </w:rPr>
        <w:t>.</w:t>
      </w:r>
    </w:p>
    <w:p w14:paraId="77E5315B" w14:textId="2CBD440F" w:rsidR="00C74932" w:rsidRDefault="007D0267" w:rsidP="00C749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While </w:t>
      </w:r>
      <w:proofErr w:type="spellStart"/>
      <w:r>
        <w:rPr>
          <w:sz w:val="36"/>
          <w:szCs w:val="36"/>
        </w:rPr>
        <w:t>concreat</w:t>
      </w:r>
      <w:proofErr w:type="spellEnd"/>
      <w:r>
        <w:rPr>
          <w:sz w:val="36"/>
          <w:szCs w:val="36"/>
        </w:rPr>
        <w:t xml:space="preserve"> </w:t>
      </w:r>
      <w:r w:rsidR="00A24AB2">
        <w:rPr>
          <w:sz w:val="36"/>
          <w:szCs w:val="36"/>
        </w:rPr>
        <w:t>class not have any pure virtual function</w:t>
      </w:r>
      <w:r w:rsidR="000738AE">
        <w:rPr>
          <w:sz w:val="36"/>
          <w:szCs w:val="36"/>
        </w:rPr>
        <w:t>.</w:t>
      </w:r>
    </w:p>
    <w:p w14:paraId="42274370" w14:textId="77777777" w:rsidR="000738AE" w:rsidRPr="00C74932" w:rsidRDefault="000738AE" w:rsidP="00C7493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3988"/>
        <w:gridCol w:w="3742"/>
      </w:tblGrid>
      <w:tr w:rsidR="00CE4494" w:rsidRPr="00CE4494" w14:paraId="5CF42BF3" w14:textId="77777777" w:rsidTr="00C83FFF">
        <w:tc>
          <w:tcPr>
            <w:tcW w:w="0" w:type="auto"/>
            <w:hideMark/>
          </w:tcPr>
          <w:p w14:paraId="2A5670B6" w14:textId="77777777" w:rsidR="00CE4494" w:rsidRPr="00CE4494" w:rsidRDefault="00CE4494" w:rsidP="00CE4494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hideMark/>
          </w:tcPr>
          <w:p w14:paraId="512EC89D" w14:textId="77777777" w:rsidR="00CE4494" w:rsidRPr="00CE4494" w:rsidRDefault="00CE4494" w:rsidP="00CE4494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t>Abstract Class</w:t>
            </w:r>
          </w:p>
        </w:tc>
        <w:tc>
          <w:tcPr>
            <w:tcW w:w="0" w:type="auto"/>
            <w:hideMark/>
          </w:tcPr>
          <w:p w14:paraId="0AD3085A" w14:textId="77777777" w:rsidR="00CE4494" w:rsidRPr="00CE4494" w:rsidRDefault="00CE4494" w:rsidP="00CE4494">
            <w:p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CE4494">
              <w:rPr>
                <w:b/>
                <w:bCs/>
                <w:sz w:val="36"/>
                <w:szCs w:val="36"/>
              </w:rPr>
              <w:t>Concrete Class</w:t>
            </w:r>
          </w:p>
        </w:tc>
      </w:tr>
      <w:tr w:rsidR="00CE4494" w:rsidRPr="00CE4494" w14:paraId="4AB3D809" w14:textId="77777777" w:rsidTr="00C83FFF">
        <w:tc>
          <w:tcPr>
            <w:tcW w:w="0" w:type="auto"/>
            <w:hideMark/>
          </w:tcPr>
          <w:p w14:paraId="1E46FF84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Can create objects?</w:t>
            </w:r>
          </w:p>
        </w:tc>
        <w:tc>
          <w:tcPr>
            <w:tcW w:w="0" w:type="auto"/>
            <w:hideMark/>
          </w:tcPr>
          <w:p w14:paraId="24C5368F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E4494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CCAC9FE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E4494">
              <w:rPr>
                <w:sz w:val="36"/>
                <w:szCs w:val="36"/>
              </w:rPr>
              <w:t xml:space="preserve"> Yes</w:t>
            </w:r>
          </w:p>
        </w:tc>
      </w:tr>
      <w:tr w:rsidR="00CE4494" w:rsidRPr="00CE4494" w14:paraId="330EF298" w14:textId="77777777" w:rsidTr="00C83FFF">
        <w:tc>
          <w:tcPr>
            <w:tcW w:w="0" w:type="auto"/>
            <w:hideMark/>
          </w:tcPr>
          <w:p w14:paraId="7073A509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Pure virtual function?</w:t>
            </w:r>
          </w:p>
        </w:tc>
        <w:tc>
          <w:tcPr>
            <w:tcW w:w="0" w:type="auto"/>
            <w:hideMark/>
          </w:tcPr>
          <w:p w14:paraId="1F8F4D52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CE4494">
              <w:rPr>
                <w:sz w:val="36"/>
                <w:szCs w:val="36"/>
              </w:rPr>
              <w:t xml:space="preserve"> At least one</w:t>
            </w:r>
          </w:p>
        </w:tc>
        <w:tc>
          <w:tcPr>
            <w:tcW w:w="0" w:type="auto"/>
            <w:hideMark/>
          </w:tcPr>
          <w:p w14:paraId="579610CA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CE4494">
              <w:rPr>
                <w:sz w:val="36"/>
                <w:szCs w:val="36"/>
              </w:rPr>
              <w:t xml:space="preserve"> None</w:t>
            </w:r>
          </w:p>
        </w:tc>
      </w:tr>
      <w:tr w:rsidR="00CE4494" w:rsidRPr="00CE4494" w14:paraId="57AB66E9" w14:textId="77777777" w:rsidTr="00C83FFF">
        <w:tc>
          <w:tcPr>
            <w:tcW w:w="0" w:type="auto"/>
            <w:hideMark/>
          </w:tcPr>
          <w:p w14:paraId="5F7D898F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lastRenderedPageBreak/>
              <w:t>Purpose</w:t>
            </w:r>
          </w:p>
        </w:tc>
        <w:tc>
          <w:tcPr>
            <w:tcW w:w="0" w:type="auto"/>
            <w:hideMark/>
          </w:tcPr>
          <w:p w14:paraId="6E1312B5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Provides a structure/interface</w:t>
            </w:r>
          </w:p>
        </w:tc>
        <w:tc>
          <w:tcPr>
            <w:tcW w:w="0" w:type="auto"/>
            <w:hideMark/>
          </w:tcPr>
          <w:p w14:paraId="6CC188D6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Provides full implementation</w:t>
            </w:r>
          </w:p>
        </w:tc>
      </w:tr>
      <w:tr w:rsidR="00CE4494" w:rsidRPr="00CE4494" w14:paraId="0859DBC0" w14:textId="77777777" w:rsidTr="00C83FFF">
        <w:tc>
          <w:tcPr>
            <w:tcW w:w="0" w:type="auto"/>
            <w:hideMark/>
          </w:tcPr>
          <w:p w14:paraId="6597EB82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Usage</w:t>
            </w:r>
          </w:p>
        </w:tc>
        <w:tc>
          <w:tcPr>
            <w:tcW w:w="0" w:type="auto"/>
            <w:hideMark/>
          </w:tcPr>
          <w:p w14:paraId="1032C587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Used as base class only</w:t>
            </w:r>
          </w:p>
        </w:tc>
        <w:tc>
          <w:tcPr>
            <w:tcW w:w="0" w:type="auto"/>
            <w:hideMark/>
          </w:tcPr>
          <w:p w14:paraId="06D083B8" w14:textId="77777777" w:rsidR="00CE4494" w:rsidRPr="00CE4494" w:rsidRDefault="00CE4494" w:rsidP="00CE4494">
            <w:pPr>
              <w:spacing w:after="160" w:line="259" w:lineRule="auto"/>
              <w:rPr>
                <w:sz w:val="36"/>
                <w:szCs w:val="36"/>
              </w:rPr>
            </w:pPr>
            <w:r w:rsidRPr="00CE4494">
              <w:rPr>
                <w:sz w:val="36"/>
                <w:szCs w:val="36"/>
              </w:rPr>
              <w:t>Can be used directly</w:t>
            </w:r>
          </w:p>
        </w:tc>
      </w:tr>
    </w:tbl>
    <w:p w14:paraId="1B255FC0" w14:textId="1863DB3A" w:rsidR="00392916" w:rsidRDefault="00392916">
      <w:pPr>
        <w:rPr>
          <w:sz w:val="36"/>
          <w:szCs w:val="36"/>
        </w:rPr>
      </w:pPr>
    </w:p>
    <w:p w14:paraId="5276CCDF" w14:textId="77777777" w:rsidR="00EC6D24" w:rsidRDefault="00EC6D24">
      <w:pPr>
        <w:rPr>
          <w:sz w:val="36"/>
          <w:szCs w:val="36"/>
        </w:rPr>
      </w:pPr>
    </w:p>
    <w:p w14:paraId="35ADDBC0" w14:textId="415E919F" w:rsidR="009E4099" w:rsidRDefault="00C83FFF">
      <w:pPr>
        <w:rPr>
          <w:sz w:val="36"/>
          <w:szCs w:val="36"/>
        </w:rPr>
      </w:pPr>
      <w:r w:rsidRPr="00C83FFF">
        <w:rPr>
          <w:sz w:val="36"/>
          <w:szCs w:val="36"/>
        </w:rPr>
        <w:sym w:font="Wingdings" w:char="F0E0"/>
      </w:r>
      <w:r>
        <w:rPr>
          <w:sz w:val="36"/>
          <w:szCs w:val="36"/>
        </w:rPr>
        <w:t>Difference between Virtual and normal function</w:t>
      </w:r>
      <w:r w:rsidR="00B4627E">
        <w:rPr>
          <w:sz w:val="36"/>
          <w:szCs w:val="36"/>
        </w:rPr>
        <w:t xml:space="preserve"> </w:t>
      </w:r>
      <w:proofErr w:type="gramStart"/>
      <w:r w:rsidR="00B4627E">
        <w:rPr>
          <w:sz w:val="36"/>
          <w:szCs w:val="36"/>
        </w:rPr>
        <w:t xml:space="preserve">method </w:t>
      </w:r>
      <w:r>
        <w:rPr>
          <w:sz w:val="36"/>
          <w:szCs w:val="36"/>
        </w:rPr>
        <w:t>:</w:t>
      </w:r>
      <w:proofErr w:type="gramEnd"/>
      <w:r w:rsidR="00B4627E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</w:p>
    <w:p w14:paraId="702003BF" w14:textId="026B65F6" w:rsidR="00C83FFF" w:rsidRDefault="00E04D80" w:rsidP="00B4627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Virtual function must be override </w:t>
      </w:r>
      <w:r w:rsidR="0095329B">
        <w:rPr>
          <w:sz w:val="36"/>
          <w:szCs w:val="36"/>
        </w:rPr>
        <w:t xml:space="preserve">while normal may or may not be </w:t>
      </w:r>
      <w:r w:rsidR="00FA42E3">
        <w:rPr>
          <w:sz w:val="36"/>
          <w:szCs w:val="36"/>
        </w:rPr>
        <w:t>overridden</w:t>
      </w:r>
    </w:p>
    <w:p w14:paraId="19185F2C" w14:textId="77777777" w:rsidR="00FA42E3" w:rsidRDefault="00FA42E3" w:rsidP="00FA42E3">
      <w:pPr>
        <w:pStyle w:val="NormalWeb"/>
        <w:numPr>
          <w:ilvl w:val="0"/>
          <w:numId w:val="1"/>
        </w:numPr>
      </w:pPr>
      <w:r>
        <w:t xml:space="preserve">A </w:t>
      </w:r>
      <w:r>
        <w:rPr>
          <w:rStyle w:val="Strong"/>
          <w:rFonts w:eastAsiaTheme="majorEastAsia"/>
        </w:rPr>
        <w:t>virtual function</w:t>
      </w:r>
      <w:r>
        <w:t xml:space="preserve"> is a member function in a base class that you </w:t>
      </w:r>
      <w:r>
        <w:rPr>
          <w:rStyle w:val="Strong"/>
          <w:rFonts w:eastAsiaTheme="majorEastAsia"/>
        </w:rPr>
        <w:t>expect to override</w:t>
      </w:r>
      <w:r>
        <w:t xml:space="preserve"> in derived (child) classes. It supports </w:t>
      </w:r>
      <w:r>
        <w:rPr>
          <w:rStyle w:val="Strong"/>
          <w:rFonts w:eastAsiaTheme="majorEastAsia"/>
        </w:rPr>
        <w:t>runtime polymorphism</w:t>
      </w:r>
      <w:r>
        <w:t xml:space="preserve"> (i.e., the correct function is called </w:t>
      </w:r>
      <w:r>
        <w:rPr>
          <w:rStyle w:val="Strong"/>
          <w:rFonts w:eastAsiaTheme="majorEastAsia"/>
        </w:rPr>
        <w:t>based on the object type</w:t>
      </w:r>
      <w:r>
        <w:t>, not pointer type).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3799"/>
        <w:gridCol w:w="3534"/>
      </w:tblGrid>
      <w:tr w:rsidR="00F21468" w:rsidRPr="00F21468" w14:paraId="0D10131F" w14:textId="77777777" w:rsidTr="00F21468">
        <w:tc>
          <w:tcPr>
            <w:tcW w:w="0" w:type="auto"/>
            <w:hideMark/>
          </w:tcPr>
          <w:p w14:paraId="5A284EE6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hideMark/>
          </w:tcPr>
          <w:p w14:paraId="5767B315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🟢</w:t>
            </w:r>
            <w:r w:rsidRPr="00F21468">
              <w:rPr>
                <w:b/>
                <w:bCs/>
                <w:sz w:val="36"/>
                <w:szCs w:val="36"/>
              </w:rPr>
              <w:t xml:space="preserve"> Normal Function</w:t>
            </w:r>
          </w:p>
        </w:tc>
        <w:tc>
          <w:tcPr>
            <w:tcW w:w="0" w:type="auto"/>
            <w:hideMark/>
          </w:tcPr>
          <w:p w14:paraId="404E0B30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bCs/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🔵</w:t>
            </w:r>
            <w:r w:rsidRPr="00F21468">
              <w:rPr>
                <w:b/>
                <w:bCs/>
                <w:sz w:val="36"/>
                <w:szCs w:val="36"/>
              </w:rPr>
              <w:t xml:space="preserve"> Virtual Function</w:t>
            </w:r>
          </w:p>
        </w:tc>
      </w:tr>
      <w:tr w:rsidR="00F21468" w:rsidRPr="00F21468" w14:paraId="61128934" w14:textId="77777777" w:rsidTr="00F21468">
        <w:tc>
          <w:tcPr>
            <w:tcW w:w="0" w:type="auto"/>
            <w:hideMark/>
          </w:tcPr>
          <w:p w14:paraId="3CBA4834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Definition</w:t>
            </w:r>
          </w:p>
        </w:tc>
        <w:tc>
          <w:tcPr>
            <w:tcW w:w="0" w:type="auto"/>
            <w:hideMark/>
          </w:tcPr>
          <w:p w14:paraId="5170D8B8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Regular member function</w:t>
            </w:r>
          </w:p>
        </w:tc>
        <w:tc>
          <w:tcPr>
            <w:tcW w:w="0" w:type="auto"/>
            <w:hideMark/>
          </w:tcPr>
          <w:p w14:paraId="7136DEE9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Declared with virtual keyword</w:t>
            </w:r>
          </w:p>
        </w:tc>
      </w:tr>
      <w:tr w:rsidR="00F21468" w:rsidRPr="00F21468" w14:paraId="179A5F6D" w14:textId="77777777" w:rsidTr="00F21468">
        <w:tc>
          <w:tcPr>
            <w:tcW w:w="0" w:type="auto"/>
            <w:hideMark/>
          </w:tcPr>
          <w:p w14:paraId="1F2673C6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Overriding in Derived Class</w:t>
            </w:r>
          </w:p>
        </w:tc>
        <w:tc>
          <w:tcPr>
            <w:tcW w:w="0" w:type="auto"/>
            <w:hideMark/>
          </w:tcPr>
          <w:p w14:paraId="21342B47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Possible, but resolved at </w:t>
            </w:r>
            <w:r w:rsidRPr="00F21468">
              <w:rPr>
                <w:b/>
                <w:bCs/>
                <w:sz w:val="36"/>
                <w:szCs w:val="36"/>
              </w:rPr>
              <w:t>compile time</w:t>
            </w:r>
          </w:p>
        </w:tc>
        <w:tc>
          <w:tcPr>
            <w:tcW w:w="0" w:type="auto"/>
            <w:hideMark/>
          </w:tcPr>
          <w:p w14:paraId="696D0D0B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Overriding is resolved at </w:t>
            </w:r>
            <w:r w:rsidRPr="00F21468">
              <w:rPr>
                <w:b/>
                <w:bCs/>
                <w:sz w:val="36"/>
                <w:szCs w:val="36"/>
              </w:rPr>
              <w:t>runtime</w:t>
            </w:r>
          </w:p>
        </w:tc>
      </w:tr>
      <w:tr w:rsidR="00F21468" w:rsidRPr="00F21468" w14:paraId="5D6C1271" w14:textId="77777777" w:rsidTr="00F21468">
        <w:tc>
          <w:tcPr>
            <w:tcW w:w="0" w:type="auto"/>
            <w:hideMark/>
          </w:tcPr>
          <w:p w14:paraId="184B98D0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Polymorphism Support</w:t>
            </w:r>
          </w:p>
        </w:tc>
        <w:tc>
          <w:tcPr>
            <w:tcW w:w="0" w:type="auto"/>
            <w:hideMark/>
          </w:tcPr>
          <w:p w14:paraId="27323097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F21468">
              <w:rPr>
                <w:sz w:val="36"/>
                <w:szCs w:val="36"/>
              </w:rPr>
              <w:t xml:space="preserve"> No </w:t>
            </w:r>
            <w:r w:rsidRPr="00F21468">
              <w:rPr>
                <w:b/>
                <w:bCs/>
                <w:sz w:val="36"/>
                <w:szCs w:val="36"/>
              </w:rPr>
              <w:t>runtime polymorphism</w:t>
            </w:r>
          </w:p>
        </w:tc>
        <w:tc>
          <w:tcPr>
            <w:tcW w:w="0" w:type="auto"/>
            <w:hideMark/>
          </w:tcPr>
          <w:p w14:paraId="4B7EE034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F21468">
              <w:rPr>
                <w:sz w:val="36"/>
                <w:szCs w:val="36"/>
              </w:rPr>
              <w:t xml:space="preserve"> Supports </w:t>
            </w:r>
            <w:r w:rsidRPr="00F21468">
              <w:rPr>
                <w:b/>
                <w:bCs/>
                <w:sz w:val="36"/>
                <w:szCs w:val="36"/>
              </w:rPr>
              <w:t>runtime polymorphism</w:t>
            </w:r>
          </w:p>
        </w:tc>
      </w:tr>
      <w:tr w:rsidR="00F21468" w:rsidRPr="00F21468" w14:paraId="15455CF8" w14:textId="77777777" w:rsidTr="00F21468">
        <w:tc>
          <w:tcPr>
            <w:tcW w:w="0" w:type="auto"/>
            <w:hideMark/>
          </w:tcPr>
          <w:p w14:paraId="160C53F1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Function Call Based On</w:t>
            </w:r>
          </w:p>
        </w:tc>
        <w:tc>
          <w:tcPr>
            <w:tcW w:w="0" w:type="auto"/>
            <w:hideMark/>
          </w:tcPr>
          <w:p w14:paraId="71FD04B0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Type of </w:t>
            </w:r>
            <w:r w:rsidRPr="00F21468">
              <w:rPr>
                <w:b/>
                <w:bCs/>
                <w:sz w:val="36"/>
                <w:szCs w:val="36"/>
              </w:rPr>
              <w:t>pointer/reference</w:t>
            </w:r>
          </w:p>
        </w:tc>
        <w:tc>
          <w:tcPr>
            <w:tcW w:w="0" w:type="auto"/>
            <w:hideMark/>
          </w:tcPr>
          <w:p w14:paraId="12A9C05D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Type of </w:t>
            </w:r>
            <w:r w:rsidRPr="00F21468">
              <w:rPr>
                <w:b/>
                <w:bCs/>
                <w:sz w:val="36"/>
                <w:szCs w:val="36"/>
              </w:rPr>
              <w:t>actual object (instance)</w:t>
            </w:r>
          </w:p>
        </w:tc>
      </w:tr>
      <w:tr w:rsidR="00F21468" w:rsidRPr="00F21468" w14:paraId="0E03A268" w14:textId="77777777" w:rsidTr="00F21468">
        <w:tc>
          <w:tcPr>
            <w:tcW w:w="0" w:type="auto"/>
            <w:hideMark/>
          </w:tcPr>
          <w:p w14:paraId="210C5DE1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Keyword Used</w:t>
            </w:r>
          </w:p>
        </w:tc>
        <w:tc>
          <w:tcPr>
            <w:tcW w:w="0" w:type="auto"/>
            <w:hideMark/>
          </w:tcPr>
          <w:p w14:paraId="727A34A9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None</w:t>
            </w:r>
          </w:p>
        </w:tc>
        <w:tc>
          <w:tcPr>
            <w:tcW w:w="0" w:type="auto"/>
            <w:hideMark/>
          </w:tcPr>
          <w:p w14:paraId="554332E0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>virtual</w:t>
            </w:r>
          </w:p>
        </w:tc>
      </w:tr>
      <w:tr w:rsidR="00F21468" w:rsidRPr="00F21468" w14:paraId="7B3E528A" w14:textId="77777777" w:rsidTr="00F21468">
        <w:tc>
          <w:tcPr>
            <w:tcW w:w="0" w:type="auto"/>
            <w:hideMark/>
          </w:tcPr>
          <w:p w14:paraId="3C7A19E4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hideMark/>
          </w:tcPr>
          <w:p w14:paraId="33401CD1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General </w:t>
            </w:r>
            <w:proofErr w:type="spellStart"/>
            <w:r w:rsidRPr="00F21468">
              <w:rPr>
                <w:sz w:val="36"/>
                <w:szCs w:val="36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3D9E415D" w14:textId="77777777" w:rsidR="00F21468" w:rsidRPr="00F21468" w:rsidRDefault="00F21468" w:rsidP="00F2146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36"/>
                <w:szCs w:val="36"/>
              </w:rPr>
            </w:pPr>
            <w:r w:rsidRPr="00F21468">
              <w:rPr>
                <w:sz w:val="36"/>
                <w:szCs w:val="36"/>
              </w:rPr>
              <w:t xml:space="preserve">To allow different </w:t>
            </w:r>
            <w:proofErr w:type="spellStart"/>
            <w:r w:rsidRPr="00F21468">
              <w:rPr>
                <w:sz w:val="36"/>
                <w:szCs w:val="36"/>
              </w:rPr>
              <w:t>behavior</w:t>
            </w:r>
            <w:proofErr w:type="spellEnd"/>
            <w:r w:rsidRPr="00F21468">
              <w:rPr>
                <w:sz w:val="36"/>
                <w:szCs w:val="36"/>
              </w:rPr>
              <w:t xml:space="preserve"> in derived classes</w:t>
            </w:r>
          </w:p>
        </w:tc>
      </w:tr>
    </w:tbl>
    <w:p w14:paraId="789C98F2" w14:textId="5512002B" w:rsidR="00FA42E3" w:rsidRDefault="00EE1F3B" w:rsidP="00F21468">
      <w:pPr>
        <w:rPr>
          <w:sz w:val="36"/>
          <w:szCs w:val="36"/>
        </w:rPr>
      </w:pPr>
      <w:r w:rsidRPr="00EE1F3B">
        <w:rPr>
          <w:sz w:val="36"/>
          <w:szCs w:val="36"/>
        </w:rPr>
        <w:lastRenderedPageBreak/>
        <w:sym w:font="Wingdings" w:char="F0E0"/>
      </w:r>
      <w:r w:rsidR="00D91C3C">
        <w:rPr>
          <w:sz w:val="36"/>
          <w:szCs w:val="36"/>
        </w:rPr>
        <w:t>Lecture-10(12-</w:t>
      </w:r>
      <w:r>
        <w:rPr>
          <w:sz w:val="36"/>
          <w:szCs w:val="36"/>
        </w:rPr>
        <w:t>7-25</w:t>
      </w:r>
      <w:proofErr w:type="gramStart"/>
      <w:r>
        <w:rPr>
          <w:sz w:val="36"/>
          <w:szCs w:val="36"/>
        </w:rPr>
        <w:t>):-</w:t>
      </w:r>
      <w:proofErr w:type="gramEnd"/>
    </w:p>
    <w:p w14:paraId="641F9722" w14:textId="0A280A1B" w:rsidR="00EE1F3B" w:rsidRDefault="00736AA9" w:rsidP="00736AA9">
      <w:pPr>
        <w:rPr>
          <w:sz w:val="36"/>
          <w:szCs w:val="36"/>
        </w:rPr>
      </w:pPr>
      <w:r w:rsidRPr="00736AA9">
        <w:rPr>
          <w:sz w:val="36"/>
          <w:szCs w:val="36"/>
        </w:rPr>
        <w:sym w:font="Wingdings" w:char="F0E0"/>
      </w:r>
      <w:r>
        <w:rPr>
          <w:sz w:val="36"/>
          <w:szCs w:val="36"/>
        </w:rPr>
        <w:t>inline function</w:t>
      </w:r>
    </w:p>
    <w:p w14:paraId="6BF9F7F2" w14:textId="336330F1" w:rsidR="00736AA9" w:rsidRDefault="00934876" w:rsidP="00736AA9">
      <w:pPr>
        <w:rPr>
          <w:sz w:val="36"/>
          <w:szCs w:val="36"/>
        </w:rPr>
      </w:pPr>
      <w:r>
        <w:rPr>
          <w:sz w:val="36"/>
          <w:szCs w:val="36"/>
        </w:rPr>
        <w:t xml:space="preserve">Simple function there is no complexity </w:t>
      </w:r>
    </w:p>
    <w:p w14:paraId="1AA67973" w14:textId="7C30BD0A" w:rsidR="00934876" w:rsidRDefault="00934876" w:rsidP="00736AA9">
      <w:pPr>
        <w:rPr>
          <w:sz w:val="36"/>
          <w:szCs w:val="36"/>
        </w:rPr>
      </w:pPr>
      <w:r>
        <w:rPr>
          <w:sz w:val="36"/>
          <w:szCs w:val="36"/>
        </w:rPr>
        <w:t>No loop</w:t>
      </w:r>
    </w:p>
    <w:p w14:paraId="15523FED" w14:textId="0509E49B" w:rsidR="00934876" w:rsidRDefault="00934876" w:rsidP="00736AA9">
      <w:pPr>
        <w:rPr>
          <w:sz w:val="36"/>
          <w:szCs w:val="36"/>
        </w:rPr>
      </w:pPr>
      <w:r>
        <w:rPr>
          <w:sz w:val="36"/>
          <w:szCs w:val="36"/>
        </w:rPr>
        <w:t>No recursive</w:t>
      </w:r>
    </w:p>
    <w:p w14:paraId="21427723" w14:textId="184F3A7D" w:rsidR="000F475B" w:rsidRDefault="004F78BD" w:rsidP="00736AA9">
      <w:pPr>
        <w:rPr>
          <w:sz w:val="36"/>
          <w:szCs w:val="36"/>
        </w:rPr>
      </w:pPr>
      <w:r w:rsidRPr="004F78B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friend </w:t>
      </w:r>
      <w:proofErr w:type="spellStart"/>
      <w:proofErr w:type="gramStart"/>
      <w:r>
        <w:rPr>
          <w:sz w:val="36"/>
          <w:szCs w:val="36"/>
        </w:rPr>
        <w:t>function</w:t>
      </w:r>
      <w:r w:rsidR="005700D3">
        <w:rPr>
          <w:sz w:val="36"/>
          <w:szCs w:val="36"/>
        </w:rPr>
        <w:t>,class</w:t>
      </w:r>
      <w:proofErr w:type="spellEnd"/>
      <w:proofErr w:type="gramEnd"/>
    </w:p>
    <w:p w14:paraId="4C7EEC64" w14:textId="4BA2FA4A" w:rsidR="00FC698A" w:rsidRDefault="00FC698A" w:rsidP="00736AA9">
      <w:pPr>
        <w:rPr>
          <w:sz w:val="36"/>
          <w:szCs w:val="36"/>
        </w:rPr>
      </w:pPr>
      <w:r>
        <w:rPr>
          <w:sz w:val="36"/>
          <w:szCs w:val="36"/>
        </w:rPr>
        <w:t xml:space="preserve">Access </w:t>
      </w:r>
      <w:r w:rsidR="00E8364B">
        <w:rPr>
          <w:sz w:val="36"/>
          <w:szCs w:val="36"/>
        </w:rPr>
        <w:t>the private data of classes using simple function</w:t>
      </w:r>
    </w:p>
    <w:p w14:paraId="1040538F" w14:textId="5A1784B5" w:rsidR="005700D3" w:rsidRDefault="00F2269B" w:rsidP="005700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not a part or member of class</w:t>
      </w:r>
      <w:r w:rsidR="00A11DBA">
        <w:rPr>
          <w:sz w:val="36"/>
          <w:szCs w:val="36"/>
        </w:rPr>
        <w:t xml:space="preserve"> but also must be </w:t>
      </w:r>
      <w:r w:rsidR="00B8495F">
        <w:rPr>
          <w:sz w:val="36"/>
          <w:szCs w:val="36"/>
        </w:rPr>
        <w:t xml:space="preserve">declare in </w:t>
      </w:r>
      <w:proofErr w:type="gramStart"/>
      <w:r w:rsidR="00B8495F">
        <w:rPr>
          <w:sz w:val="36"/>
          <w:szCs w:val="36"/>
        </w:rPr>
        <w:t>class</w:t>
      </w:r>
      <w:r w:rsidR="00A11DBA">
        <w:rPr>
          <w:sz w:val="36"/>
          <w:szCs w:val="36"/>
        </w:rPr>
        <w:t xml:space="preserve"> </w:t>
      </w:r>
      <w:r w:rsidR="00A75E1C">
        <w:rPr>
          <w:sz w:val="36"/>
          <w:szCs w:val="36"/>
        </w:rPr>
        <w:t>;</w:t>
      </w:r>
      <w:proofErr w:type="gramEnd"/>
    </w:p>
    <w:p w14:paraId="4D011F86" w14:textId="7BB61B02" w:rsidR="00A75E1C" w:rsidRDefault="00A75E1C" w:rsidP="005700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Friend keyword</w:t>
      </w:r>
    </w:p>
    <w:p w14:paraId="1E20CEB3" w14:textId="73C8D0C9" w:rsidR="00A75E1C" w:rsidRDefault="00437892" w:rsidP="005700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Ex;</w:t>
      </w:r>
    </w:p>
    <w:p w14:paraId="01DB30C0" w14:textId="3031235A" w:rsidR="00437892" w:rsidRDefault="00437892" w:rsidP="004378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Friend void display1(A);</w:t>
      </w:r>
    </w:p>
    <w:p w14:paraId="1591C193" w14:textId="6E141744" w:rsidR="00437892" w:rsidRDefault="0011373C" w:rsidP="0043789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Also pass</w:t>
      </w:r>
      <w:r w:rsidR="00AA405E">
        <w:rPr>
          <w:sz w:val="36"/>
          <w:szCs w:val="36"/>
        </w:rPr>
        <w:t xml:space="preserve"> class and its object as argument.</w:t>
      </w:r>
    </w:p>
    <w:p w14:paraId="4BC59FC2" w14:textId="77777777" w:rsidR="00AA405E" w:rsidRPr="00437892" w:rsidRDefault="00AA405E" w:rsidP="00437892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2BA060A2" w14:textId="675531E8" w:rsidR="00934876" w:rsidRDefault="00E8364B" w:rsidP="00736AA9">
      <w:pPr>
        <w:rPr>
          <w:sz w:val="36"/>
          <w:szCs w:val="36"/>
        </w:rPr>
      </w:pPr>
      <w:r w:rsidRPr="00E8364B">
        <w:rPr>
          <w:sz w:val="36"/>
          <w:szCs w:val="36"/>
        </w:rPr>
        <w:sym w:font="Wingdings" w:char="F0E0"/>
      </w:r>
      <w:r>
        <w:rPr>
          <w:sz w:val="36"/>
          <w:szCs w:val="36"/>
        </w:rPr>
        <w:t>friend vs normal function</w:t>
      </w:r>
    </w:p>
    <w:p w14:paraId="26DEC806" w14:textId="196163A1" w:rsidR="00E8364B" w:rsidRDefault="001D5BB4" w:rsidP="00736AA9">
      <w:pPr>
        <w:rPr>
          <w:sz w:val="36"/>
          <w:szCs w:val="36"/>
        </w:rPr>
      </w:pPr>
      <w:r>
        <w:rPr>
          <w:sz w:val="36"/>
          <w:szCs w:val="36"/>
        </w:rPr>
        <w:t xml:space="preserve">-private data access by friend while normal function </w:t>
      </w:r>
      <w:r w:rsidR="00C52B8A">
        <w:rPr>
          <w:sz w:val="36"/>
          <w:szCs w:val="36"/>
        </w:rPr>
        <w:t>not access</w:t>
      </w:r>
    </w:p>
    <w:p w14:paraId="21FEBA0C" w14:textId="41908C7F" w:rsidR="00C52B8A" w:rsidRDefault="00C52B8A" w:rsidP="00736AA9">
      <w:pPr>
        <w:rPr>
          <w:sz w:val="36"/>
          <w:szCs w:val="36"/>
        </w:rPr>
      </w:pPr>
      <w:r>
        <w:rPr>
          <w:sz w:val="36"/>
          <w:szCs w:val="36"/>
        </w:rPr>
        <w:t xml:space="preserve">Member not a friend </w:t>
      </w:r>
      <w:proofErr w:type="spellStart"/>
      <w:r>
        <w:rPr>
          <w:sz w:val="36"/>
          <w:szCs w:val="36"/>
        </w:rPr>
        <w:t>whilke</w:t>
      </w:r>
      <w:proofErr w:type="spellEnd"/>
      <w:r>
        <w:rPr>
          <w:sz w:val="36"/>
          <w:szCs w:val="36"/>
        </w:rPr>
        <w:t xml:space="preserve"> normal also </w:t>
      </w:r>
    </w:p>
    <w:p w14:paraId="78E5BC0B" w14:textId="7F23DD57" w:rsidR="003940D9" w:rsidRDefault="003940D9" w:rsidP="003940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Calling </w:t>
      </w:r>
    </w:p>
    <w:p w14:paraId="7E1845AC" w14:textId="01A1716C" w:rsidR="003940D9" w:rsidRDefault="003940D9" w:rsidP="003940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Parameter must class object </w:t>
      </w:r>
    </w:p>
    <w:p w14:paraId="3CA0E454" w14:textId="0F728E1A" w:rsidR="00846033" w:rsidRDefault="00846033" w:rsidP="003940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Must be declare first in class friend function</w:t>
      </w:r>
    </w:p>
    <w:p w14:paraId="0C35C96B" w14:textId="08DBF02A" w:rsidR="00846033" w:rsidRDefault="00846033" w:rsidP="003940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While normal no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any declaration in class;</w:t>
      </w:r>
    </w:p>
    <w:p w14:paraId="0DBB5F9B" w14:textId="3B9EDF8D" w:rsidR="00FC27A4" w:rsidRDefault="00BA609C" w:rsidP="00BA609C">
      <w:pPr>
        <w:rPr>
          <w:sz w:val="36"/>
          <w:szCs w:val="36"/>
        </w:rPr>
      </w:pPr>
      <w:r>
        <w:rPr>
          <w:sz w:val="36"/>
          <w:szCs w:val="36"/>
        </w:rPr>
        <w:t xml:space="preserve">//task </w:t>
      </w:r>
    </w:p>
    <w:p w14:paraId="7ACA9759" w14:textId="3C7C083D" w:rsidR="00BA609C" w:rsidRPr="00BA609C" w:rsidRDefault="00BA609C" w:rsidP="00BA609C">
      <w:pPr>
        <w:rPr>
          <w:sz w:val="36"/>
          <w:szCs w:val="36"/>
        </w:rPr>
      </w:pPr>
    </w:p>
    <w:p w14:paraId="253361BC" w14:textId="77777777" w:rsidR="000355EA" w:rsidRDefault="000355EA">
      <w:pPr>
        <w:rPr>
          <w:sz w:val="36"/>
          <w:szCs w:val="36"/>
        </w:rPr>
      </w:pPr>
    </w:p>
    <w:p w14:paraId="0FA0FAF0" w14:textId="77777777" w:rsidR="00061E0C" w:rsidRDefault="00061E0C">
      <w:pPr>
        <w:rPr>
          <w:sz w:val="36"/>
          <w:szCs w:val="36"/>
        </w:rPr>
      </w:pPr>
    </w:p>
    <w:p w14:paraId="0FB14743" w14:textId="77777777" w:rsidR="00DA4C6F" w:rsidRDefault="00DA4C6F">
      <w:pPr>
        <w:rPr>
          <w:sz w:val="36"/>
          <w:szCs w:val="36"/>
        </w:rPr>
      </w:pPr>
    </w:p>
    <w:p w14:paraId="3D45E89D" w14:textId="7682FACE" w:rsidR="000B19E2" w:rsidRDefault="008B1A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Lecture -11(14-7-202</w:t>
      </w:r>
      <w:r w:rsidR="00525E48">
        <w:rPr>
          <w:sz w:val="36"/>
          <w:szCs w:val="36"/>
        </w:rPr>
        <w:t>5</w:t>
      </w:r>
      <w:r>
        <w:rPr>
          <w:sz w:val="36"/>
          <w:szCs w:val="36"/>
        </w:rPr>
        <w:t>)</w:t>
      </w:r>
    </w:p>
    <w:p w14:paraId="0AE07019" w14:textId="23FAFD7E" w:rsidR="008B1AB3" w:rsidRDefault="00AD37E5" w:rsidP="008B1A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Friend function /friend class </w:t>
      </w:r>
    </w:p>
    <w:p w14:paraId="760E48D7" w14:textId="1D7B419E" w:rsidR="00AD37E5" w:rsidRDefault="00AD37E5" w:rsidP="008B1A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goal is private or protected data acce</w:t>
      </w:r>
      <w:r w:rsidR="00D95F09">
        <w:rPr>
          <w:sz w:val="36"/>
          <w:szCs w:val="36"/>
        </w:rPr>
        <w:t>ss.</w:t>
      </w:r>
    </w:p>
    <w:p w14:paraId="3D1C006B" w14:textId="430AF91F" w:rsidR="00D95F09" w:rsidRDefault="00E35732" w:rsidP="00E35732">
      <w:pPr>
        <w:rPr>
          <w:sz w:val="36"/>
          <w:szCs w:val="36"/>
        </w:rPr>
      </w:pPr>
      <w:r w:rsidRPr="00E3573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most </w:t>
      </w:r>
      <w:proofErr w:type="spellStart"/>
      <w:r>
        <w:rPr>
          <w:sz w:val="36"/>
          <w:szCs w:val="36"/>
        </w:rPr>
        <w:t>importanant</w:t>
      </w:r>
      <w:proofErr w:type="spellEnd"/>
      <w:r>
        <w:rPr>
          <w:sz w:val="36"/>
          <w:szCs w:val="36"/>
        </w:rPr>
        <w:t xml:space="preserve"> </w:t>
      </w:r>
    </w:p>
    <w:p w14:paraId="09306440" w14:textId="7714E89C" w:rsidR="003459EE" w:rsidRDefault="00E35732" w:rsidP="00E35732">
      <w:pPr>
        <w:rPr>
          <w:sz w:val="36"/>
          <w:szCs w:val="36"/>
        </w:rPr>
      </w:pPr>
      <w:r w:rsidRPr="00E3573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static </w:t>
      </w:r>
      <w:r w:rsidR="00E038A4">
        <w:rPr>
          <w:sz w:val="36"/>
          <w:szCs w:val="36"/>
        </w:rPr>
        <w:t xml:space="preserve">data </w:t>
      </w:r>
      <w:r w:rsidR="003459EE">
        <w:rPr>
          <w:sz w:val="36"/>
          <w:szCs w:val="36"/>
        </w:rPr>
        <w:t>-</w:t>
      </w:r>
      <w:r>
        <w:rPr>
          <w:sz w:val="36"/>
          <w:szCs w:val="36"/>
        </w:rPr>
        <w:t>concept</w:t>
      </w:r>
    </w:p>
    <w:p w14:paraId="3334586E" w14:textId="77777777" w:rsidR="009F505F" w:rsidRDefault="00560883" w:rsidP="003459E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Static data initialize only one</w:t>
      </w:r>
      <w:r w:rsidR="009F505F">
        <w:rPr>
          <w:sz w:val="36"/>
          <w:szCs w:val="36"/>
        </w:rPr>
        <w:t>s.</w:t>
      </w:r>
    </w:p>
    <w:p w14:paraId="08BF4782" w14:textId="77777777" w:rsidR="004F7541" w:rsidRDefault="004F7541" w:rsidP="003459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not belong to object </w:t>
      </w:r>
      <w:proofErr w:type="gramStart"/>
      <w:r>
        <w:rPr>
          <w:sz w:val="36"/>
          <w:szCs w:val="36"/>
        </w:rPr>
        <w:t>its</w:t>
      </w:r>
      <w:proofErr w:type="gramEnd"/>
      <w:r>
        <w:rPr>
          <w:sz w:val="36"/>
          <w:szCs w:val="36"/>
        </w:rPr>
        <w:t xml:space="preserve"> belong to class </w:t>
      </w:r>
    </w:p>
    <w:p w14:paraId="18301B56" w14:textId="5B9C27DA" w:rsidR="00C045F4" w:rsidRDefault="004F7541" w:rsidP="003459E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Its a</w:t>
      </w:r>
      <w:r w:rsidR="00C045F4">
        <w:rPr>
          <w:sz w:val="36"/>
          <w:szCs w:val="36"/>
        </w:rPr>
        <w:t>ccess by</w:t>
      </w:r>
      <w:r w:rsidR="006833ED">
        <w:rPr>
          <w:sz w:val="36"/>
          <w:szCs w:val="36"/>
        </w:rPr>
        <w:t xml:space="preserve"> return type</w:t>
      </w:r>
      <w:r w:rsidR="00C045F4">
        <w:rPr>
          <w:sz w:val="36"/>
          <w:szCs w:val="36"/>
        </w:rPr>
        <w:t xml:space="preserve"> class </w:t>
      </w:r>
      <w:proofErr w:type="gramStart"/>
      <w:r w:rsidR="00C045F4">
        <w:rPr>
          <w:sz w:val="36"/>
          <w:szCs w:val="36"/>
        </w:rPr>
        <w:t>name::</w:t>
      </w:r>
      <w:proofErr w:type="gramEnd"/>
      <w:r w:rsidR="00C045F4">
        <w:rPr>
          <w:sz w:val="36"/>
          <w:szCs w:val="36"/>
        </w:rPr>
        <w:t>any method or data</w:t>
      </w:r>
      <w:r w:rsidR="00552F9B">
        <w:rPr>
          <w:sz w:val="36"/>
          <w:szCs w:val="36"/>
        </w:rPr>
        <w:t xml:space="preserve"> initialize</w:t>
      </w:r>
    </w:p>
    <w:p w14:paraId="6D51FFD6" w14:textId="6BB12EDE" w:rsidR="006833ED" w:rsidRDefault="006833ED" w:rsidP="003459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Its</w:t>
      </w:r>
      <w:proofErr w:type="spellEnd"/>
      <w:proofErr w:type="gramEnd"/>
      <w:r>
        <w:rPr>
          <w:sz w:val="36"/>
          <w:szCs w:val="36"/>
        </w:rPr>
        <w:t xml:space="preserve"> also when you required data only once time initialize.</w:t>
      </w:r>
    </w:p>
    <w:p w14:paraId="042ADCC8" w14:textId="6314E1E4" w:rsidR="006833ED" w:rsidRDefault="00755F0A" w:rsidP="003459E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For memory management purpose </w:t>
      </w:r>
      <w:proofErr w:type="spellStart"/>
      <w:r>
        <w:rPr>
          <w:sz w:val="36"/>
          <w:szCs w:val="36"/>
        </w:rPr>
        <w:t>its</w:t>
      </w:r>
      <w:proofErr w:type="spellEnd"/>
      <w:r>
        <w:rPr>
          <w:sz w:val="36"/>
          <w:szCs w:val="36"/>
        </w:rPr>
        <w:t xml:space="preserve"> also use</w:t>
      </w:r>
    </w:p>
    <w:p w14:paraId="5D76932A" w14:textId="04EE56A7" w:rsidR="00755F0A" w:rsidRDefault="00E038A4" w:rsidP="00E038A4">
      <w:pPr>
        <w:rPr>
          <w:sz w:val="36"/>
          <w:szCs w:val="36"/>
        </w:rPr>
      </w:pPr>
      <w:r w:rsidRPr="00E038A4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static </w:t>
      </w:r>
      <w:proofErr w:type="gramStart"/>
      <w:r w:rsidR="00EE695E">
        <w:rPr>
          <w:sz w:val="36"/>
          <w:szCs w:val="36"/>
        </w:rPr>
        <w:t>method:-</w:t>
      </w:r>
      <w:proofErr w:type="gramEnd"/>
    </w:p>
    <w:p w14:paraId="12529A7A" w14:textId="419EE20C" w:rsidR="00EE695E" w:rsidRDefault="00EE695E" w:rsidP="00EE69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method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use non static data.</w:t>
      </w:r>
    </w:p>
    <w:p w14:paraId="0C92F6FB" w14:textId="21D81FD3" w:rsidR="00EE695E" w:rsidRDefault="00586317" w:rsidP="00EE69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Static method also </w:t>
      </w:r>
      <w:proofErr w:type="gramStart"/>
      <w:r>
        <w:rPr>
          <w:sz w:val="36"/>
          <w:szCs w:val="36"/>
        </w:rPr>
        <w:t>use</w:t>
      </w:r>
      <w:proofErr w:type="gramEnd"/>
      <w:r>
        <w:rPr>
          <w:sz w:val="36"/>
          <w:szCs w:val="36"/>
        </w:rPr>
        <w:t xml:space="preserve"> static data.</w:t>
      </w:r>
    </w:p>
    <w:p w14:paraId="1A3F0108" w14:textId="42FC975E" w:rsidR="0012523C" w:rsidRDefault="0012523C" w:rsidP="00EE695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Todays</w:t>
      </w:r>
      <w:proofErr w:type="spellEnd"/>
      <w:r>
        <w:rPr>
          <w:sz w:val="36"/>
          <w:szCs w:val="36"/>
        </w:rPr>
        <w:t xml:space="preserve"> task.</w:t>
      </w:r>
    </w:p>
    <w:p w14:paraId="126DC2A7" w14:textId="77777777" w:rsidR="006E59B6" w:rsidRDefault="008340D9" w:rsidP="006E59B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Employee s data </w:t>
      </w:r>
      <w:r w:rsidR="0012523C">
        <w:rPr>
          <w:sz w:val="36"/>
          <w:szCs w:val="36"/>
        </w:rPr>
        <w:t xml:space="preserve">are multiple but company </w:t>
      </w:r>
      <w:proofErr w:type="gramStart"/>
      <w:r w:rsidR="0012523C">
        <w:rPr>
          <w:sz w:val="36"/>
          <w:szCs w:val="36"/>
        </w:rPr>
        <w:t>name  is</w:t>
      </w:r>
      <w:proofErr w:type="gramEnd"/>
      <w:r w:rsidR="0012523C">
        <w:rPr>
          <w:sz w:val="36"/>
          <w:szCs w:val="36"/>
        </w:rPr>
        <w:t xml:space="preserve"> same</w:t>
      </w:r>
    </w:p>
    <w:p w14:paraId="54851E88" w14:textId="77777777" w:rsidR="006E59B6" w:rsidRDefault="006E59B6" w:rsidP="006E59B6">
      <w:pPr>
        <w:rPr>
          <w:sz w:val="36"/>
          <w:szCs w:val="36"/>
        </w:rPr>
      </w:pPr>
      <w:r>
        <w:rPr>
          <w:sz w:val="36"/>
          <w:szCs w:val="36"/>
        </w:rPr>
        <w:t>Lecture-12(d-15-7-2015)</w:t>
      </w:r>
    </w:p>
    <w:p w14:paraId="55362912" w14:textId="6D8FC8E8" w:rsidR="000C3D09" w:rsidRDefault="005E63C9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Malloc and </w:t>
      </w:r>
      <w:proofErr w:type="spellStart"/>
      <w:proofErr w:type="gramStart"/>
      <w:r>
        <w:rPr>
          <w:sz w:val="36"/>
          <w:szCs w:val="36"/>
        </w:rPr>
        <w:t>calloc</w:t>
      </w:r>
      <w:proofErr w:type="spellEnd"/>
      <w:r w:rsidR="009C2E12">
        <w:rPr>
          <w:sz w:val="36"/>
          <w:szCs w:val="36"/>
        </w:rPr>
        <w:t>(</w:t>
      </w:r>
      <w:proofErr w:type="gramEnd"/>
      <w:r w:rsidR="009C2E12">
        <w:rPr>
          <w:sz w:val="36"/>
          <w:szCs w:val="36"/>
        </w:rPr>
        <w:t>dynamic memory allo</w:t>
      </w:r>
      <w:r w:rsidR="0005773F">
        <w:rPr>
          <w:sz w:val="36"/>
          <w:szCs w:val="36"/>
        </w:rPr>
        <w:t>c</w:t>
      </w:r>
      <w:r w:rsidR="009C2E12">
        <w:rPr>
          <w:sz w:val="36"/>
          <w:szCs w:val="36"/>
        </w:rPr>
        <w:t>ation run time memory allocation</w:t>
      </w:r>
    </w:p>
    <w:p w14:paraId="1F47DE76" w14:textId="4D0EC970" w:rsidR="009C2E12" w:rsidRDefault="009C2E12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Malloc take only one parameter it will be </w:t>
      </w:r>
      <w:proofErr w:type="gramStart"/>
      <w:r>
        <w:rPr>
          <w:sz w:val="36"/>
          <w:szCs w:val="36"/>
        </w:rPr>
        <w:t xml:space="preserve">size </w:t>
      </w:r>
      <w:r w:rsidR="00471065">
        <w:rPr>
          <w:sz w:val="36"/>
          <w:szCs w:val="36"/>
        </w:rPr>
        <w:t>,by</w:t>
      </w:r>
      <w:proofErr w:type="gramEnd"/>
      <w:r w:rsidR="00471065">
        <w:rPr>
          <w:sz w:val="36"/>
          <w:szCs w:val="36"/>
        </w:rPr>
        <w:t xml:space="preserve"> </w:t>
      </w:r>
      <w:proofErr w:type="spellStart"/>
      <w:r w:rsidR="00471065">
        <w:rPr>
          <w:sz w:val="36"/>
          <w:szCs w:val="36"/>
        </w:rPr>
        <w:t>defaut</w:t>
      </w:r>
      <w:proofErr w:type="spellEnd"/>
      <w:r w:rsidR="00471065">
        <w:rPr>
          <w:sz w:val="36"/>
          <w:szCs w:val="36"/>
        </w:rPr>
        <w:t xml:space="preserve"> garbage values initialize</w:t>
      </w:r>
    </w:p>
    <w:p w14:paraId="750406FA" w14:textId="6B790312" w:rsidR="00471065" w:rsidRDefault="00471065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Calloc</w:t>
      </w:r>
      <w:proofErr w:type="spellEnd"/>
      <w:r>
        <w:rPr>
          <w:sz w:val="36"/>
          <w:szCs w:val="36"/>
        </w:rPr>
        <w:t xml:space="preserve"> takes two </w:t>
      </w:r>
      <w:proofErr w:type="gramStart"/>
      <w:r>
        <w:rPr>
          <w:sz w:val="36"/>
          <w:szCs w:val="36"/>
        </w:rPr>
        <w:t>parameters ,by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defaut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0  initialize</w:t>
      </w:r>
      <w:proofErr w:type="gramEnd"/>
    </w:p>
    <w:p w14:paraId="3589E8FD" w14:textId="5EF04270" w:rsidR="00413A23" w:rsidRDefault="00413A23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Both function retu</w:t>
      </w:r>
      <w:r w:rsidR="00370BCB">
        <w:rPr>
          <w:sz w:val="36"/>
          <w:szCs w:val="36"/>
        </w:rPr>
        <w:t>r</w:t>
      </w:r>
      <w:r>
        <w:rPr>
          <w:sz w:val="36"/>
          <w:szCs w:val="36"/>
        </w:rPr>
        <w:t xml:space="preserve">n </w:t>
      </w:r>
      <w:r w:rsidR="00370BCB">
        <w:rPr>
          <w:sz w:val="36"/>
          <w:szCs w:val="36"/>
        </w:rPr>
        <w:t xml:space="preserve">* </w:t>
      </w:r>
      <w:r>
        <w:rPr>
          <w:sz w:val="36"/>
          <w:szCs w:val="36"/>
        </w:rPr>
        <w:t>void pointer</w:t>
      </w:r>
      <w:r w:rsidR="00370BCB">
        <w:rPr>
          <w:sz w:val="36"/>
          <w:szCs w:val="36"/>
        </w:rPr>
        <w:t>.</w:t>
      </w:r>
    </w:p>
    <w:p w14:paraId="063762BC" w14:textId="77777777" w:rsidR="00370BCB" w:rsidRDefault="00370BCB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14:paraId="41EA412C" w14:textId="40DD2486" w:rsidR="005E63C9" w:rsidRDefault="00545891" w:rsidP="005E63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Generally used in array</w:t>
      </w:r>
    </w:p>
    <w:p w14:paraId="65758770" w14:textId="3C48D53F" w:rsidR="00545891" w:rsidRDefault="001A12BF" w:rsidP="001A12BF">
      <w:pPr>
        <w:rPr>
          <w:sz w:val="36"/>
          <w:szCs w:val="36"/>
        </w:rPr>
      </w:pPr>
      <w:r w:rsidRPr="001A12BF">
        <w:rPr>
          <w:sz w:val="36"/>
          <w:szCs w:val="36"/>
        </w:rPr>
        <w:sym w:font="Wingdings" w:char="F0E0"/>
      </w:r>
      <w:proofErr w:type="gramStart"/>
      <w:r>
        <w:rPr>
          <w:sz w:val="36"/>
          <w:szCs w:val="36"/>
        </w:rPr>
        <w:t>destructor</w:t>
      </w:r>
      <w:r w:rsidR="002D65FD">
        <w:rPr>
          <w:sz w:val="36"/>
          <w:szCs w:val="36"/>
        </w:rPr>
        <w:t>:-</w:t>
      </w:r>
      <w:proofErr w:type="gramEnd"/>
    </w:p>
    <w:p w14:paraId="6F792FDA" w14:textId="77777777" w:rsidR="002D65FD" w:rsidRPr="002D65FD" w:rsidRDefault="002D65FD" w:rsidP="002D65FD">
      <w:pPr>
        <w:rPr>
          <w:sz w:val="36"/>
          <w:szCs w:val="36"/>
        </w:rPr>
      </w:pPr>
      <w:r w:rsidRPr="002D65FD">
        <w:rPr>
          <w:sz w:val="36"/>
          <w:szCs w:val="36"/>
        </w:rPr>
        <w:t xml:space="preserve">A </w:t>
      </w:r>
      <w:r w:rsidRPr="002D65FD">
        <w:rPr>
          <w:b/>
          <w:bCs/>
          <w:sz w:val="36"/>
          <w:szCs w:val="36"/>
        </w:rPr>
        <w:t>destructor</w:t>
      </w:r>
      <w:r w:rsidRPr="002D65FD">
        <w:rPr>
          <w:sz w:val="36"/>
          <w:szCs w:val="36"/>
        </w:rPr>
        <w:t xml:space="preserve"> is a </w:t>
      </w:r>
      <w:r w:rsidRPr="002D65FD">
        <w:rPr>
          <w:b/>
          <w:bCs/>
          <w:sz w:val="36"/>
          <w:szCs w:val="36"/>
        </w:rPr>
        <w:t>special member function</w:t>
      </w:r>
      <w:r w:rsidRPr="002D65FD">
        <w:rPr>
          <w:sz w:val="36"/>
          <w:szCs w:val="36"/>
        </w:rPr>
        <w:t xml:space="preserve"> in C++ that is </w:t>
      </w:r>
      <w:r w:rsidRPr="002D65FD">
        <w:rPr>
          <w:b/>
          <w:bCs/>
          <w:sz w:val="36"/>
          <w:szCs w:val="36"/>
        </w:rPr>
        <w:t>automatically called</w:t>
      </w:r>
      <w:r w:rsidRPr="002D65FD">
        <w:rPr>
          <w:sz w:val="36"/>
          <w:szCs w:val="36"/>
        </w:rPr>
        <w:t xml:space="preserve"> when an object </w:t>
      </w:r>
      <w:r w:rsidRPr="002D65FD">
        <w:rPr>
          <w:b/>
          <w:bCs/>
          <w:sz w:val="36"/>
          <w:szCs w:val="36"/>
        </w:rPr>
        <w:t>goes out of scope</w:t>
      </w:r>
      <w:r w:rsidRPr="002D65FD">
        <w:rPr>
          <w:sz w:val="36"/>
          <w:szCs w:val="36"/>
        </w:rPr>
        <w:t xml:space="preserve"> or is </w:t>
      </w:r>
      <w:r w:rsidRPr="002D65FD">
        <w:rPr>
          <w:b/>
          <w:bCs/>
          <w:sz w:val="36"/>
          <w:szCs w:val="36"/>
        </w:rPr>
        <w:t>explicitly deleted</w:t>
      </w:r>
      <w:r w:rsidRPr="002D65FD">
        <w:rPr>
          <w:sz w:val="36"/>
          <w:szCs w:val="36"/>
        </w:rPr>
        <w:t xml:space="preserve">. It is </w:t>
      </w:r>
      <w:r w:rsidRPr="002D65FD">
        <w:rPr>
          <w:sz w:val="36"/>
          <w:szCs w:val="36"/>
        </w:rPr>
        <w:lastRenderedPageBreak/>
        <w:t xml:space="preserve">used to </w:t>
      </w:r>
      <w:r w:rsidRPr="002D65FD">
        <w:rPr>
          <w:b/>
          <w:bCs/>
          <w:sz w:val="36"/>
          <w:szCs w:val="36"/>
        </w:rPr>
        <w:t>free resources</w:t>
      </w:r>
      <w:r w:rsidRPr="002D65FD">
        <w:rPr>
          <w:sz w:val="36"/>
          <w:szCs w:val="36"/>
        </w:rPr>
        <w:t xml:space="preserve"> that the object may have acquired during its lifetime.</w:t>
      </w:r>
    </w:p>
    <w:p w14:paraId="172DA36D" w14:textId="77777777" w:rsidR="002D65FD" w:rsidRPr="002D65FD" w:rsidRDefault="008417D6" w:rsidP="002D65FD">
      <w:pPr>
        <w:rPr>
          <w:sz w:val="36"/>
          <w:szCs w:val="36"/>
        </w:rPr>
      </w:pPr>
      <w:r>
        <w:rPr>
          <w:sz w:val="36"/>
          <w:szCs w:val="36"/>
        </w:rPr>
        <w:pict w14:anchorId="7700A9A6">
          <v:rect id="_x0000_i1025" style="width:0;height:1.5pt" o:hralign="center" o:hrstd="t" o:hr="t" fillcolor="#a0a0a0" stroked="f"/>
        </w:pict>
      </w:r>
    </w:p>
    <w:p w14:paraId="07D9447E" w14:textId="52C06C6D" w:rsidR="002D65FD" w:rsidRPr="002D65FD" w:rsidRDefault="002D65FD" w:rsidP="002D65FD">
      <w:pPr>
        <w:rPr>
          <w:b/>
          <w:bCs/>
          <w:sz w:val="36"/>
          <w:szCs w:val="36"/>
        </w:rPr>
      </w:pPr>
      <w:r w:rsidRPr="002D65FD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2D65FD">
        <w:rPr>
          <w:b/>
          <w:bCs/>
          <w:sz w:val="36"/>
          <w:szCs w:val="36"/>
        </w:rPr>
        <w:t xml:space="preserve"> Syntax of Destructor:</w:t>
      </w:r>
    </w:p>
    <w:p w14:paraId="35253D56" w14:textId="77777777" w:rsidR="002D65FD" w:rsidRPr="002D65FD" w:rsidRDefault="002D65FD" w:rsidP="002D65FD">
      <w:pPr>
        <w:rPr>
          <w:sz w:val="36"/>
          <w:szCs w:val="36"/>
        </w:rPr>
      </w:pPr>
      <w:r w:rsidRPr="002D65FD">
        <w:rPr>
          <w:sz w:val="36"/>
          <w:szCs w:val="36"/>
        </w:rPr>
        <w:t>~</w:t>
      </w:r>
      <w:proofErr w:type="spellStart"/>
      <w:proofErr w:type="gramStart"/>
      <w:r w:rsidRPr="002D65FD">
        <w:rPr>
          <w:sz w:val="36"/>
          <w:szCs w:val="36"/>
        </w:rPr>
        <w:t>ClassName</w:t>
      </w:r>
      <w:proofErr w:type="spellEnd"/>
      <w:r w:rsidRPr="002D65FD">
        <w:rPr>
          <w:sz w:val="36"/>
          <w:szCs w:val="36"/>
        </w:rPr>
        <w:t>(</w:t>
      </w:r>
      <w:proofErr w:type="gramEnd"/>
      <w:r w:rsidRPr="002D65FD">
        <w:rPr>
          <w:sz w:val="36"/>
          <w:szCs w:val="36"/>
        </w:rPr>
        <w:t>);</w:t>
      </w:r>
    </w:p>
    <w:p w14:paraId="70AEE27B" w14:textId="77777777" w:rsidR="002D65FD" w:rsidRPr="002D65FD" w:rsidRDefault="002D65FD" w:rsidP="002D65FD">
      <w:pPr>
        <w:numPr>
          <w:ilvl w:val="0"/>
          <w:numId w:val="7"/>
        </w:numPr>
        <w:rPr>
          <w:sz w:val="36"/>
          <w:szCs w:val="36"/>
        </w:rPr>
      </w:pPr>
      <w:r w:rsidRPr="002D65FD">
        <w:rPr>
          <w:sz w:val="36"/>
          <w:szCs w:val="36"/>
        </w:rPr>
        <w:t xml:space="preserve">Same name as the class, </w:t>
      </w:r>
      <w:r w:rsidRPr="002D65FD">
        <w:rPr>
          <w:b/>
          <w:bCs/>
          <w:sz w:val="36"/>
          <w:szCs w:val="36"/>
        </w:rPr>
        <w:t>preceded by a tilde ~</w:t>
      </w:r>
    </w:p>
    <w:p w14:paraId="00338B83" w14:textId="77777777" w:rsidR="002D65FD" w:rsidRPr="002D65FD" w:rsidRDefault="002D65FD" w:rsidP="002D65FD">
      <w:pPr>
        <w:numPr>
          <w:ilvl w:val="0"/>
          <w:numId w:val="7"/>
        </w:numPr>
        <w:rPr>
          <w:sz w:val="36"/>
          <w:szCs w:val="36"/>
        </w:rPr>
      </w:pPr>
      <w:r w:rsidRPr="002D65FD">
        <w:rPr>
          <w:sz w:val="36"/>
          <w:szCs w:val="36"/>
        </w:rPr>
        <w:t>No return type</w:t>
      </w:r>
    </w:p>
    <w:p w14:paraId="547BD9C2" w14:textId="77777777" w:rsidR="002D65FD" w:rsidRPr="002D65FD" w:rsidRDefault="002D65FD" w:rsidP="002D65FD">
      <w:pPr>
        <w:numPr>
          <w:ilvl w:val="0"/>
          <w:numId w:val="7"/>
        </w:numPr>
        <w:rPr>
          <w:sz w:val="36"/>
          <w:szCs w:val="36"/>
        </w:rPr>
      </w:pPr>
      <w:r w:rsidRPr="002D65FD">
        <w:rPr>
          <w:sz w:val="36"/>
          <w:szCs w:val="36"/>
        </w:rPr>
        <w:t>No parameters</w:t>
      </w:r>
    </w:p>
    <w:p w14:paraId="2E5DD806" w14:textId="77777777" w:rsidR="002D65FD" w:rsidRPr="002D65FD" w:rsidRDefault="002D65FD" w:rsidP="002D65FD">
      <w:pPr>
        <w:numPr>
          <w:ilvl w:val="0"/>
          <w:numId w:val="7"/>
        </w:numPr>
        <w:rPr>
          <w:sz w:val="36"/>
          <w:szCs w:val="36"/>
        </w:rPr>
      </w:pPr>
      <w:r w:rsidRPr="002D65FD">
        <w:rPr>
          <w:sz w:val="36"/>
          <w:szCs w:val="36"/>
        </w:rPr>
        <w:t>Only one destructor per class (not overloaded)</w:t>
      </w:r>
    </w:p>
    <w:p w14:paraId="46E46DC9" w14:textId="77777777" w:rsidR="002D65FD" w:rsidRDefault="002D65FD" w:rsidP="001A12BF">
      <w:pPr>
        <w:rPr>
          <w:sz w:val="36"/>
          <w:szCs w:val="36"/>
        </w:rPr>
      </w:pPr>
    </w:p>
    <w:p w14:paraId="087F2960" w14:textId="0D8B5910" w:rsidR="001A12BF" w:rsidRDefault="008E3B4F" w:rsidP="001A12BF">
      <w:pPr>
        <w:rPr>
          <w:sz w:val="36"/>
          <w:szCs w:val="36"/>
        </w:rPr>
      </w:pPr>
      <w:r>
        <w:rPr>
          <w:sz w:val="36"/>
          <w:szCs w:val="36"/>
        </w:rPr>
        <w:t xml:space="preserve">~Class </w:t>
      </w:r>
      <w:proofErr w:type="gramStart"/>
      <w:r>
        <w:rPr>
          <w:sz w:val="36"/>
          <w:szCs w:val="36"/>
        </w:rPr>
        <w:t>name(){</w:t>
      </w:r>
      <w:proofErr w:type="gramEnd"/>
      <w:r>
        <w:rPr>
          <w:sz w:val="36"/>
          <w:szCs w:val="36"/>
        </w:rPr>
        <w:t>}</w:t>
      </w:r>
    </w:p>
    <w:p w14:paraId="187EB203" w14:textId="180FBA81" w:rsidR="008E3B4F" w:rsidRDefault="008E3B4F" w:rsidP="001A12BF">
      <w:pPr>
        <w:rPr>
          <w:sz w:val="36"/>
          <w:szCs w:val="36"/>
        </w:rPr>
      </w:pPr>
      <w:r w:rsidRPr="008E3B4F">
        <w:rPr>
          <w:sz w:val="36"/>
          <w:szCs w:val="36"/>
        </w:rPr>
        <w:sym w:font="Wingdings" w:char="F0E0"/>
      </w:r>
      <w:r>
        <w:rPr>
          <w:sz w:val="36"/>
          <w:szCs w:val="36"/>
        </w:rPr>
        <w:t>fre</w:t>
      </w:r>
      <w:r w:rsidR="00B1163C">
        <w:rPr>
          <w:sz w:val="36"/>
          <w:szCs w:val="36"/>
        </w:rPr>
        <w:t>e</w:t>
      </w:r>
      <w:r>
        <w:rPr>
          <w:sz w:val="36"/>
          <w:szCs w:val="36"/>
        </w:rPr>
        <w:t xml:space="preserve"> function </w:t>
      </w:r>
    </w:p>
    <w:p w14:paraId="6A708C18" w14:textId="303C9219" w:rsidR="002D65FD" w:rsidRDefault="00A14016" w:rsidP="00A140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Its memory deallocation</w:t>
      </w:r>
      <w:r w:rsidR="00806C0D">
        <w:rPr>
          <w:sz w:val="36"/>
          <w:szCs w:val="36"/>
        </w:rPr>
        <w:t xml:space="preserve"> function in c used with </w:t>
      </w:r>
      <w:proofErr w:type="spellStart"/>
      <w:r w:rsidR="00806C0D">
        <w:rPr>
          <w:sz w:val="36"/>
          <w:szCs w:val="36"/>
        </w:rPr>
        <w:t>stdlib</w:t>
      </w:r>
      <w:proofErr w:type="spellEnd"/>
      <w:r w:rsidR="00806C0D">
        <w:rPr>
          <w:sz w:val="36"/>
          <w:szCs w:val="36"/>
        </w:rPr>
        <w:t xml:space="preserve"> library</w:t>
      </w:r>
    </w:p>
    <w:p w14:paraId="69122C95" w14:textId="1D1C8426" w:rsidR="00806C0D" w:rsidRPr="00A14016" w:rsidRDefault="00806C0D" w:rsidP="00A1401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also used when with malloc and </w:t>
      </w:r>
      <w:proofErr w:type="spellStart"/>
      <w:r>
        <w:rPr>
          <w:sz w:val="36"/>
          <w:szCs w:val="36"/>
        </w:rPr>
        <w:t>calloc</w:t>
      </w:r>
      <w:proofErr w:type="spellEnd"/>
      <w:r>
        <w:rPr>
          <w:sz w:val="36"/>
          <w:szCs w:val="36"/>
        </w:rPr>
        <w:t xml:space="preserve"> only.</w:t>
      </w:r>
    </w:p>
    <w:p w14:paraId="0D0F1855" w14:textId="701392D7" w:rsidR="00B1163C" w:rsidRDefault="00B1163C" w:rsidP="001A12B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Free(</w:t>
      </w:r>
      <w:proofErr w:type="gramEnd"/>
      <w:r>
        <w:rPr>
          <w:sz w:val="36"/>
          <w:szCs w:val="36"/>
        </w:rPr>
        <w:t>);</w:t>
      </w:r>
    </w:p>
    <w:p w14:paraId="3D07907C" w14:textId="77777777" w:rsidR="00745135" w:rsidRDefault="00FF6B28" w:rsidP="001A12BF">
      <w:pPr>
        <w:rPr>
          <w:sz w:val="36"/>
          <w:szCs w:val="36"/>
        </w:rPr>
      </w:pPr>
      <w:r w:rsidRPr="00FF6B2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file </w:t>
      </w:r>
      <w:r w:rsidR="006F3048">
        <w:rPr>
          <w:sz w:val="36"/>
          <w:szCs w:val="36"/>
        </w:rPr>
        <w:t>handling:</w:t>
      </w:r>
    </w:p>
    <w:p w14:paraId="0FAF61D5" w14:textId="5B783165" w:rsidR="00745135" w:rsidRDefault="00745135" w:rsidP="001A12B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Read,write</w:t>
      </w:r>
      <w:proofErr w:type="gramEnd"/>
      <w:r>
        <w:rPr>
          <w:sz w:val="36"/>
          <w:szCs w:val="36"/>
        </w:rPr>
        <w:t>,append</w:t>
      </w:r>
      <w:proofErr w:type="spellEnd"/>
      <w:r>
        <w:rPr>
          <w:sz w:val="36"/>
          <w:szCs w:val="36"/>
        </w:rPr>
        <w:t>;</w:t>
      </w:r>
    </w:p>
    <w:p w14:paraId="0670588B" w14:textId="68486996" w:rsidR="00745135" w:rsidRDefault="00745135" w:rsidP="001A12BF">
      <w:pPr>
        <w:rPr>
          <w:sz w:val="36"/>
          <w:szCs w:val="36"/>
        </w:rPr>
      </w:pPr>
      <w:r>
        <w:rPr>
          <w:sz w:val="36"/>
          <w:szCs w:val="36"/>
        </w:rPr>
        <w:t>Open read/write/close;</w:t>
      </w:r>
    </w:p>
    <w:p w14:paraId="1B800E5A" w14:textId="755577AA" w:rsidR="006F3048" w:rsidRDefault="00A94412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Fstream</w:t>
      </w:r>
      <w:proofErr w:type="spellEnd"/>
      <w:r w:rsidR="002B0590">
        <w:rPr>
          <w:sz w:val="36"/>
          <w:szCs w:val="36"/>
        </w:rPr>
        <w:t xml:space="preserve"> header file also include</w:t>
      </w:r>
    </w:p>
    <w:p w14:paraId="7679397A" w14:textId="71569F2B" w:rsidR="00A94412" w:rsidRDefault="00A94412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Ifstream</w:t>
      </w:r>
      <w:proofErr w:type="spellEnd"/>
      <w:r>
        <w:rPr>
          <w:sz w:val="36"/>
          <w:szCs w:val="36"/>
        </w:rPr>
        <w:t>-reading only</w:t>
      </w:r>
    </w:p>
    <w:p w14:paraId="63D306B5" w14:textId="22B31365" w:rsidR="00A94412" w:rsidRDefault="00A907AC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</w:t>
      </w:r>
      <w:r w:rsidR="00A94412">
        <w:rPr>
          <w:sz w:val="36"/>
          <w:szCs w:val="36"/>
        </w:rPr>
        <w:t>fstream</w:t>
      </w:r>
      <w:proofErr w:type="spellEnd"/>
      <w:r>
        <w:rPr>
          <w:sz w:val="36"/>
          <w:szCs w:val="36"/>
        </w:rPr>
        <w:t>-write only</w:t>
      </w:r>
    </w:p>
    <w:p w14:paraId="3818FAD6" w14:textId="1BAADDC8" w:rsidR="00A907AC" w:rsidRDefault="00A907AC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Fs</w:t>
      </w:r>
      <w:r w:rsidR="002B0590">
        <w:rPr>
          <w:sz w:val="36"/>
          <w:szCs w:val="36"/>
        </w:rPr>
        <w:t>t</w:t>
      </w:r>
      <w:r>
        <w:rPr>
          <w:sz w:val="36"/>
          <w:szCs w:val="36"/>
        </w:rPr>
        <w:t>ream</w:t>
      </w:r>
      <w:proofErr w:type="spellEnd"/>
      <w:r>
        <w:rPr>
          <w:sz w:val="36"/>
          <w:szCs w:val="36"/>
        </w:rPr>
        <w:t>-read/write both</w:t>
      </w:r>
    </w:p>
    <w:p w14:paraId="42E1E1F7" w14:textId="7E31A405" w:rsidR="008F6E3F" w:rsidRDefault="008F6E3F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Cout</w:t>
      </w:r>
    </w:p>
    <w:p w14:paraId="4B5CD40C" w14:textId="56AEE4C4" w:rsidR="008F6E3F" w:rsidRPr="006F3048" w:rsidRDefault="008F6E3F" w:rsidP="006F304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cin</w:t>
      </w:r>
      <w:proofErr w:type="spellEnd"/>
    </w:p>
    <w:p w14:paraId="6B67E87B" w14:textId="77777777" w:rsidR="00F55359" w:rsidRDefault="00F55359">
      <w:pPr>
        <w:rPr>
          <w:sz w:val="36"/>
          <w:szCs w:val="36"/>
        </w:rPr>
      </w:pPr>
    </w:p>
    <w:p w14:paraId="4240FA6B" w14:textId="4147C9A1" w:rsidR="00F55359" w:rsidRDefault="002C4CB9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lecture-13(16-7-25)</w:t>
      </w:r>
    </w:p>
    <w:p w14:paraId="2C8E4961" w14:textId="4F5076A9" w:rsidR="002C4CB9" w:rsidRDefault="00277DBA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</w:t>
      </w:r>
      <w:r w:rsidR="00205B5F">
        <w:rPr>
          <w:sz w:val="36"/>
          <w:szCs w:val="36"/>
        </w:rPr>
        <w:t>le handling:</w:t>
      </w:r>
    </w:p>
    <w:p w14:paraId="5BAD3A4B" w14:textId="779A8740" w:rsidR="00205B5F" w:rsidRDefault="00946F4E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</w:t>
      </w:r>
      <w:r w:rsidR="00CC21AE">
        <w:rPr>
          <w:sz w:val="36"/>
          <w:szCs w:val="36"/>
        </w:rPr>
        <w:t>sk</w:t>
      </w:r>
    </w:p>
    <w:p w14:paraId="03D30CDB" w14:textId="63549E41" w:rsidR="00CC21AE" w:rsidRDefault="00CC21AE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menu driven</w:t>
      </w:r>
    </w:p>
    <w:p w14:paraId="75249EC0" w14:textId="227FC587" w:rsidR="002D6D8D" w:rsidRDefault="002D6D8D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1.to read</w:t>
      </w:r>
      <w:r w:rsidR="001D164C">
        <w:rPr>
          <w:sz w:val="36"/>
          <w:szCs w:val="36"/>
        </w:rPr>
        <w:t>-which file</w:t>
      </w:r>
      <w:r w:rsidR="000F5B3B">
        <w:rPr>
          <w:sz w:val="36"/>
          <w:szCs w:val="36"/>
        </w:rPr>
        <w:t>?</w:t>
      </w:r>
    </w:p>
    <w:p w14:paraId="7BFE2F2F" w14:textId="4B8088EA" w:rsidR="005E4379" w:rsidRDefault="005E4379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Press 1 for</w:t>
      </w:r>
      <w:r w:rsidR="00260BE0">
        <w:rPr>
          <w:sz w:val="36"/>
          <w:szCs w:val="36"/>
        </w:rPr>
        <w:t xml:space="preserve"> </w:t>
      </w:r>
      <w:r>
        <w:rPr>
          <w:sz w:val="36"/>
          <w:szCs w:val="36"/>
        </w:rPr>
        <w:t>Read by line/</w:t>
      </w:r>
    </w:p>
    <w:p w14:paraId="4002996B" w14:textId="19237354" w:rsidR="000F5B3B" w:rsidRDefault="005E4379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Press 2 read by word</w:t>
      </w:r>
    </w:p>
    <w:p w14:paraId="265FCAF8" w14:textId="18C85675" w:rsidR="00CC21AE" w:rsidRDefault="002D6D8D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2.to write</w:t>
      </w:r>
      <w:r w:rsidR="006816E6">
        <w:rPr>
          <w:sz w:val="36"/>
          <w:szCs w:val="36"/>
        </w:rPr>
        <w:t>-which file</w:t>
      </w:r>
    </w:p>
    <w:p w14:paraId="7A03F4FB" w14:textId="295FE943" w:rsidR="006816E6" w:rsidRDefault="006816E6" w:rsidP="002C4C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3 to append </w:t>
      </w:r>
      <w:proofErr w:type="spellStart"/>
      <w:proofErr w:type="gramStart"/>
      <w:r w:rsidR="001E3DB1">
        <w:rPr>
          <w:sz w:val="36"/>
          <w:szCs w:val="36"/>
        </w:rPr>
        <w:t>ios</w:t>
      </w:r>
      <w:proofErr w:type="spellEnd"/>
      <w:r w:rsidR="001E3DB1">
        <w:rPr>
          <w:sz w:val="36"/>
          <w:szCs w:val="36"/>
        </w:rPr>
        <w:t>::</w:t>
      </w:r>
      <w:proofErr w:type="gramEnd"/>
      <w:r w:rsidR="00142C68">
        <w:rPr>
          <w:sz w:val="36"/>
          <w:szCs w:val="36"/>
        </w:rPr>
        <w:t>app</w:t>
      </w:r>
    </w:p>
    <w:p w14:paraId="2D19DE47" w14:textId="6ECA12DC" w:rsidR="001E3DB1" w:rsidRDefault="00142C68" w:rsidP="00142C68">
      <w:pPr>
        <w:rPr>
          <w:sz w:val="36"/>
          <w:szCs w:val="36"/>
        </w:rPr>
      </w:pPr>
      <w:r>
        <w:rPr>
          <w:sz w:val="36"/>
          <w:szCs w:val="36"/>
        </w:rPr>
        <w:t>Lecture -14(17-7-25)</w:t>
      </w:r>
    </w:p>
    <w:p w14:paraId="63034B5C" w14:textId="241288E6" w:rsidR="00142C68" w:rsidRDefault="00FE3BE1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File </w:t>
      </w:r>
    </w:p>
    <w:p w14:paraId="77BD8696" w14:textId="3CA74B4B" w:rsidR="00FE3BE1" w:rsidRDefault="00546078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Position </w:t>
      </w:r>
      <w:r w:rsidR="00531F42">
        <w:rPr>
          <w:sz w:val="36"/>
          <w:szCs w:val="36"/>
        </w:rPr>
        <w:t>-</w:t>
      </w:r>
      <w:proofErr w:type="gramStart"/>
      <w:r w:rsidR="00531F42">
        <w:rPr>
          <w:sz w:val="36"/>
          <w:szCs w:val="36"/>
        </w:rPr>
        <w:t xml:space="preserve">current </w:t>
      </w:r>
      <w:r w:rsidR="00136D9B">
        <w:rPr>
          <w:sz w:val="36"/>
          <w:szCs w:val="36"/>
        </w:rPr>
        <w:t>,ask</w:t>
      </w:r>
      <w:proofErr w:type="gramEnd"/>
      <w:r w:rsidR="00136D9B">
        <w:rPr>
          <w:sz w:val="36"/>
          <w:szCs w:val="36"/>
        </w:rPr>
        <w:t>/put</w:t>
      </w:r>
    </w:p>
    <w:p w14:paraId="1CBCBE20" w14:textId="31AD06FC" w:rsidR="00136D9B" w:rsidRDefault="00136D9B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File.te</w:t>
      </w:r>
      <w:r w:rsidR="006F5DDE">
        <w:rPr>
          <w:sz w:val="36"/>
          <w:szCs w:val="36"/>
        </w:rPr>
        <w:t>l</w:t>
      </w:r>
      <w:r>
        <w:rPr>
          <w:sz w:val="36"/>
          <w:szCs w:val="36"/>
        </w:rPr>
        <w:t>lg</w:t>
      </w:r>
      <w:proofErr w:type="spellEnd"/>
      <w:r>
        <w:rPr>
          <w:sz w:val="36"/>
          <w:szCs w:val="36"/>
        </w:rPr>
        <w:t>() function</w:t>
      </w:r>
      <w:r w:rsidR="0057056F">
        <w:rPr>
          <w:sz w:val="36"/>
          <w:szCs w:val="36"/>
        </w:rPr>
        <w:t xml:space="preserve"> by default</w:t>
      </w:r>
    </w:p>
    <w:p w14:paraId="361A7D66" w14:textId="41905709" w:rsidR="0057056F" w:rsidRDefault="0057056F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File.seekg</w:t>
      </w:r>
      <w:proofErr w:type="spellEnd"/>
      <w:r>
        <w:rPr>
          <w:sz w:val="36"/>
          <w:szCs w:val="36"/>
        </w:rPr>
        <w:t>(9) take position</w:t>
      </w:r>
    </w:p>
    <w:p w14:paraId="56CCA0B4" w14:textId="799EBACA" w:rsidR="00C34A1D" w:rsidRDefault="008570ED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</w:t>
      </w:r>
      <w:r w:rsidR="00C34A1D">
        <w:rPr>
          <w:sz w:val="36"/>
          <w:szCs w:val="36"/>
        </w:rPr>
        <w:t>stream</w:t>
      </w:r>
      <w:proofErr w:type="spellEnd"/>
    </w:p>
    <w:p w14:paraId="422BBF12" w14:textId="007D0B8C" w:rsidR="002B1D2C" w:rsidRDefault="002B1D2C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Escape sequence=\</w:t>
      </w:r>
      <w:proofErr w:type="gramStart"/>
      <w:r>
        <w:rPr>
          <w:sz w:val="36"/>
          <w:szCs w:val="36"/>
        </w:rPr>
        <w:t>n,\t,\</w:t>
      </w:r>
      <w:proofErr w:type="gramEnd"/>
      <w:r>
        <w:rPr>
          <w:sz w:val="36"/>
          <w:szCs w:val="36"/>
        </w:rPr>
        <w:t>”.</w:t>
      </w:r>
    </w:p>
    <w:p w14:paraId="12420CCD" w14:textId="14BAA002" w:rsidR="008570ED" w:rsidRDefault="008570ED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out=write</w:t>
      </w:r>
    </w:p>
    <w:p w14:paraId="4BC5B8F1" w14:textId="400FDC49" w:rsidR="008570ED" w:rsidRDefault="008570ED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in=read</w:t>
      </w:r>
    </w:p>
    <w:p w14:paraId="20025FF3" w14:textId="41A46D43" w:rsidR="008570ED" w:rsidRDefault="008570ED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Ios::</w:t>
      </w:r>
      <w:proofErr w:type="gramEnd"/>
      <w:r>
        <w:rPr>
          <w:sz w:val="36"/>
          <w:szCs w:val="36"/>
        </w:rPr>
        <w:t>app=append</w:t>
      </w:r>
    </w:p>
    <w:p w14:paraId="1ED06560" w14:textId="16DB6591" w:rsidR="00154491" w:rsidRDefault="00154491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Database </w:t>
      </w:r>
      <w:proofErr w:type="spellStart"/>
      <w:r>
        <w:rPr>
          <w:sz w:val="36"/>
          <w:szCs w:val="36"/>
        </w:rPr>
        <w:t>oraganize</w:t>
      </w:r>
      <w:proofErr w:type="spellEnd"/>
      <w:r>
        <w:rPr>
          <w:sz w:val="36"/>
          <w:szCs w:val="36"/>
        </w:rPr>
        <w:t xml:space="preserve"> way</w:t>
      </w:r>
      <w:r w:rsidR="005F2113">
        <w:rPr>
          <w:sz w:val="36"/>
          <w:szCs w:val="36"/>
        </w:rPr>
        <w:t xml:space="preserve"> data storing</w:t>
      </w:r>
    </w:p>
    <w:p w14:paraId="5621DE93" w14:textId="06E9EA4C" w:rsidR="00154491" w:rsidRDefault="003A51A2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Dbms</w:t>
      </w:r>
      <w:proofErr w:type="spellEnd"/>
    </w:p>
    <w:p w14:paraId="41072164" w14:textId="3D04C6A7" w:rsidR="003A51A2" w:rsidRDefault="003A51A2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Rdbms</w:t>
      </w:r>
      <w:proofErr w:type="spellEnd"/>
    </w:p>
    <w:p w14:paraId="4846DA78" w14:textId="4C42C58B" w:rsidR="003A51A2" w:rsidRDefault="003A51A2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Procedure oriented</w:t>
      </w:r>
    </w:p>
    <w:p w14:paraId="1BFC43F2" w14:textId="7B24058F" w:rsidR="003A51A2" w:rsidRDefault="003A51A2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object  </w:t>
      </w:r>
      <w:proofErr w:type="spellStart"/>
      <w:r>
        <w:rPr>
          <w:sz w:val="36"/>
          <w:szCs w:val="36"/>
        </w:rPr>
        <w:t>orientetsd</w:t>
      </w:r>
      <w:proofErr w:type="spellEnd"/>
      <w:proofErr w:type="gramEnd"/>
    </w:p>
    <w:p w14:paraId="081DDE5A" w14:textId="3E52BB11" w:rsidR="003A51A2" w:rsidRDefault="00484814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database language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structure query language</w:t>
      </w:r>
    </w:p>
    <w:p w14:paraId="3F4EFD53" w14:textId="4DD5B9FC" w:rsidR="00484814" w:rsidRDefault="00EC4DA5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pl/</w:t>
      </w:r>
      <w:proofErr w:type="spellStart"/>
      <w:r>
        <w:rPr>
          <w:sz w:val="36"/>
          <w:szCs w:val="36"/>
        </w:rPr>
        <w:t>sql</w:t>
      </w:r>
      <w:proofErr w:type="spellEnd"/>
    </w:p>
    <w:p w14:paraId="238F628D" w14:textId="34DF292B" w:rsidR="002223A2" w:rsidRDefault="002223A2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proofErr w:type="gramStart"/>
      <w:r w:rsidR="007B7DC9">
        <w:rPr>
          <w:sz w:val="36"/>
          <w:szCs w:val="36"/>
        </w:rPr>
        <w:t>row,col</w:t>
      </w:r>
      <w:proofErr w:type="spellEnd"/>
      <w:proofErr w:type="gramEnd"/>
      <w:r w:rsidR="007B7DC9">
        <w:rPr>
          <w:sz w:val="36"/>
          <w:szCs w:val="36"/>
        </w:rPr>
        <w:t xml:space="preserve"> where data can store</w:t>
      </w:r>
    </w:p>
    <w:p w14:paraId="060E0C6E" w14:textId="250D29A6" w:rsidR="007B7DC9" w:rsidRDefault="007B7DC9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row-</w:t>
      </w:r>
      <w:r w:rsidR="004A6911">
        <w:rPr>
          <w:sz w:val="36"/>
          <w:szCs w:val="36"/>
        </w:rPr>
        <w:t>data</w:t>
      </w:r>
    </w:p>
    <w:p w14:paraId="71CD1BDC" w14:textId="4220AE1B" w:rsidR="004A6911" w:rsidRDefault="004A6911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column=field</w:t>
      </w:r>
    </w:p>
    <w:p w14:paraId="50FAFA40" w14:textId="5D3E2517" w:rsidR="004A6911" w:rsidRDefault="004A6911" w:rsidP="004A6911">
      <w:pPr>
        <w:rPr>
          <w:sz w:val="36"/>
          <w:szCs w:val="36"/>
        </w:rPr>
      </w:pPr>
    </w:p>
    <w:p w14:paraId="2DCF75EA" w14:textId="77777777" w:rsidR="00D556C5" w:rsidRPr="004A6911" w:rsidRDefault="00D556C5" w:rsidP="004A6911">
      <w:pPr>
        <w:rPr>
          <w:sz w:val="36"/>
          <w:szCs w:val="36"/>
        </w:rPr>
      </w:pPr>
    </w:p>
    <w:p w14:paraId="7F94AFC2" w14:textId="7CC5F735" w:rsidR="007B7DC9" w:rsidRPr="00142C68" w:rsidRDefault="007B7DC9" w:rsidP="00142C68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7B7DC9" w:rsidRPr="00142C68" w:rsidSect="00057F1C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AFF1A" w14:textId="77777777" w:rsidR="008C448B" w:rsidRDefault="008C448B" w:rsidP="009066B2">
      <w:pPr>
        <w:spacing w:after="0" w:line="240" w:lineRule="auto"/>
      </w:pPr>
      <w:r>
        <w:separator/>
      </w:r>
    </w:p>
  </w:endnote>
  <w:endnote w:type="continuationSeparator" w:id="0">
    <w:p w14:paraId="09D287C3" w14:textId="77777777" w:rsidR="008C448B" w:rsidRDefault="008C448B" w:rsidP="00906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61004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5DA23F" w14:textId="77134FAE" w:rsidR="009066B2" w:rsidRDefault="009066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58FC77" w14:textId="77777777" w:rsidR="009066B2" w:rsidRDefault="00906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B139B" w14:textId="77777777" w:rsidR="008C448B" w:rsidRDefault="008C448B" w:rsidP="009066B2">
      <w:pPr>
        <w:spacing w:after="0" w:line="240" w:lineRule="auto"/>
      </w:pPr>
      <w:r>
        <w:separator/>
      </w:r>
    </w:p>
  </w:footnote>
  <w:footnote w:type="continuationSeparator" w:id="0">
    <w:p w14:paraId="28456AFA" w14:textId="77777777" w:rsidR="008C448B" w:rsidRDefault="008C448B" w:rsidP="00906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C25CC"/>
    <w:multiLevelType w:val="hybridMultilevel"/>
    <w:tmpl w:val="30CC75B8"/>
    <w:lvl w:ilvl="0" w:tplc="8A9E5A8C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37964608"/>
    <w:multiLevelType w:val="multilevel"/>
    <w:tmpl w:val="B472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23F6"/>
    <w:multiLevelType w:val="multilevel"/>
    <w:tmpl w:val="A20E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87050"/>
    <w:multiLevelType w:val="multilevel"/>
    <w:tmpl w:val="1F3A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C1689"/>
    <w:multiLevelType w:val="hybridMultilevel"/>
    <w:tmpl w:val="237C97A2"/>
    <w:lvl w:ilvl="0" w:tplc="397CA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B6B6F"/>
    <w:multiLevelType w:val="multilevel"/>
    <w:tmpl w:val="B068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E2907"/>
    <w:multiLevelType w:val="multilevel"/>
    <w:tmpl w:val="408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158784">
    <w:abstractNumId w:val="0"/>
  </w:num>
  <w:num w:numId="2" w16cid:durableId="1763574554">
    <w:abstractNumId w:val="4"/>
  </w:num>
  <w:num w:numId="3" w16cid:durableId="989359785">
    <w:abstractNumId w:val="2"/>
  </w:num>
  <w:num w:numId="4" w16cid:durableId="9840284">
    <w:abstractNumId w:val="5"/>
  </w:num>
  <w:num w:numId="5" w16cid:durableId="1448044413">
    <w:abstractNumId w:val="6"/>
  </w:num>
  <w:num w:numId="6" w16cid:durableId="1319965100">
    <w:abstractNumId w:val="1"/>
  </w:num>
  <w:num w:numId="7" w16cid:durableId="76777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1C"/>
    <w:rsid w:val="00011A67"/>
    <w:rsid w:val="00013B1E"/>
    <w:rsid w:val="00030D0F"/>
    <w:rsid w:val="00031B39"/>
    <w:rsid w:val="000355EA"/>
    <w:rsid w:val="00035AFA"/>
    <w:rsid w:val="00035E8C"/>
    <w:rsid w:val="000401ED"/>
    <w:rsid w:val="0005085A"/>
    <w:rsid w:val="00051ABA"/>
    <w:rsid w:val="0005773F"/>
    <w:rsid w:val="00057F1C"/>
    <w:rsid w:val="00061E0C"/>
    <w:rsid w:val="000625AE"/>
    <w:rsid w:val="000738AE"/>
    <w:rsid w:val="000852FA"/>
    <w:rsid w:val="000B19E2"/>
    <w:rsid w:val="000C384E"/>
    <w:rsid w:val="000C3D09"/>
    <w:rsid w:val="000C4F9E"/>
    <w:rsid w:val="000E05C8"/>
    <w:rsid w:val="000E7BAB"/>
    <w:rsid w:val="000F475B"/>
    <w:rsid w:val="000F4A98"/>
    <w:rsid w:val="000F5B3B"/>
    <w:rsid w:val="0011373C"/>
    <w:rsid w:val="001145EC"/>
    <w:rsid w:val="00120923"/>
    <w:rsid w:val="0012523C"/>
    <w:rsid w:val="00136D9B"/>
    <w:rsid w:val="00142C68"/>
    <w:rsid w:val="001473BA"/>
    <w:rsid w:val="0015065B"/>
    <w:rsid w:val="00154491"/>
    <w:rsid w:val="00161DCB"/>
    <w:rsid w:val="00165DB0"/>
    <w:rsid w:val="0019256F"/>
    <w:rsid w:val="0019691D"/>
    <w:rsid w:val="001A12BF"/>
    <w:rsid w:val="001A5473"/>
    <w:rsid w:val="001A79E3"/>
    <w:rsid w:val="001B4C41"/>
    <w:rsid w:val="001B6790"/>
    <w:rsid w:val="001D164C"/>
    <w:rsid w:val="001D5BB4"/>
    <w:rsid w:val="001E3DB1"/>
    <w:rsid w:val="001F7ABF"/>
    <w:rsid w:val="00204978"/>
    <w:rsid w:val="00205B5F"/>
    <w:rsid w:val="002223A2"/>
    <w:rsid w:val="00236D5A"/>
    <w:rsid w:val="002378B2"/>
    <w:rsid w:val="00237DD5"/>
    <w:rsid w:val="00246A13"/>
    <w:rsid w:val="00246DF9"/>
    <w:rsid w:val="00247F38"/>
    <w:rsid w:val="00260BE0"/>
    <w:rsid w:val="00272B28"/>
    <w:rsid w:val="002758E5"/>
    <w:rsid w:val="00277DBA"/>
    <w:rsid w:val="0028277A"/>
    <w:rsid w:val="00283E27"/>
    <w:rsid w:val="002859FE"/>
    <w:rsid w:val="00295F1C"/>
    <w:rsid w:val="002A557B"/>
    <w:rsid w:val="002B0590"/>
    <w:rsid w:val="002B1A75"/>
    <w:rsid w:val="002B1D2C"/>
    <w:rsid w:val="002B4EA5"/>
    <w:rsid w:val="002C4CB9"/>
    <w:rsid w:val="002D65FD"/>
    <w:rsid w:val="002D6D8D"/>
    <w:rsid w:val="002E188F"/>
    <w:rsid w:val="002E2CBB"/>
    <w:rsid w:val="002E7FD2"/>
    <w:rsid w:val="002F6496"/>
    <w:rsid w:val="00305B60"/>
    <w:rsid w:val="00310435"/>
    <w:rsid w:val="00332699"/>
    <w:rsid w:val="00336EED"/>
    <w:rsid w:val="003459EE"/>
    <w:rsid w:val="00361C3D"/>
    <w:rsid w:val="00370BCB"/>
    <w:rsid w:val="00392916"/>
    <w:rsid w:val="0039323D"/>
    <w:rsid w:val="003940D9"/>
    <w:rsid w:val="00395826"/>
    <w:rsid w:val="003A51A2"/>
    <w:rsid w:val="003C1790"/>
    <w:rsid w:val="003C4585"/>
    <w:rsid w:val="003D51DA"/>
    <w:rsid w:val="003E2661"/>
    <w:rsid w:val="003E422D"/>
    <w:rsid w:val="003F0EDA"/>
    <w:rsid w:val="003F1EBD"/>
    <w:rsid w:val="00404234"/>
    <w:rsid w:val="00413A23"/>
    <w:rsid w:val="0043144D"/>
    <w:rsid w:val="00437892"/>
    <w:rsid w:val="00452BC2"/>
    <w:rsid w:val="00465C23"/>
    <w:rsid w:val="00471065"/>
    <w:rsid w:val="00484814"/>
    <w:rsid w:val="00484FD0"/>
    <w:rsid w:val="004A6911"/>
    <w:rsid w:val="004F7541"/>
    <w:rsid w:val="004F78BD"/>
    <w:rsid w:val="00510792"/>
    <w:rsid w:val="00525E48"/>
    <w:rsid w:val="00531F42"/>
    <w:rsid w:val="0054058C"/>
    <w:rsid w:val="00540E57"/>
    <w:rsid w:val="0054169F"/>
    <w:rsid w:val="00545891"/>
    <w:rsid w:val="00546078"/>
    <w:rsid w:val="00551AD1"/>
    <w:rsid w:val="00552F9B"/>
    <w:rsid w:val="00560883"/>
    <w:rsid w:val="005700D3"/>
    <w:rsid w:val="0057056F"/>
    <w:rsid w:val="005845E7"/>
    <w:rsid w:val="00586317"/>
    <w:rsid w:val="005A3451"/>
    <w:rsid w:val="005E4379"/>
    <w:rsid w:val="005E63C9"/>
    <w:rsid w:val="005F2113"/>
    <w:rsid w:val="005F3F5E"/>
    <w:rsid w:val="006104CC"/>
    <w:rsid w:val="006117F0"/>
    <w:rsid w:val="00626E9B"/>
    <w:rsid w:val="00632A37"/>
    <w:rsid w:val="00633DCC"/>
    <w:rsid w:val="00644219"/>
    <w:rsid w:val="006518D1"/>
    <w:rsid w:val="00671D0B"/>
    <w:rsid w:val="006735A8"/>
    <w:rsid w:val="006816E6"/>
    <w:rsid w:val="006833ED"/>
    <w:rsid w:val="006837FB"/>
    <w:rsid w:val="00696F27"/>
    <w:rsid w:val="006B55FD"/>
    <w:rsid w:val="006C4F3B"/>
    <w:rsid w:val="006E0FA9"/>
    <w:rsid w:val="006E59B6"/>
    <w:rsid w:val="006F1F41"/>
    <w:rsid w:val="006F29BC"/>
    <w:rsid w:val="006F3048"/>
    <w:rsid w:val="006F5DDE"/>
    <w:rsid w:val="00724189"/>
    <w:rsid w:val="00736AA9"/>
    <w:rsid w:val="00744169"/>
    <w:rsid w:val="00745135"/>
    <w:rsid w:val="0074744B"/>
    <w:rsid w:val="00747532"/>
    <w:rsid w:val="007540E8"/>
    <w:rsid w:val="00755F0A"/>
    <w:rsid w:val="0075672D"/>
    <w:rsid w:val="00773B89"/>
    <w:rsid w:val="0077644B"/>
    <w:rsid w:val="007B7A09"/>
    <w:rsid w:val="007B7DC9"/>
    <w:rsid w:val="007C5498"/>
    <w:rsid w:val="007D0267"/>
    <w:rsid w:val="007D27B2"/>
    <w:rsid w:val="007D70CD"/>
    <w:rsid w:val="00806C0D"/>
    <w:rsid w:val="008340D9"/>
    <w:rsid w:val="00841E59"/>
    <w:rsid w:val="00846033"/>
    <w:rsid w:val="0084779C"/>
    <w:rsid w:val="00847FD1"/>
    <w:rsid w:val="008570ED"/>
    <w:rsid w:val="0085739C"/>
    <w:rsid w:val="00871F52"/>
    <w:rsid w:val="008748AA"/>
    <w:rsid w:val="00894171"/>
    <w:rsid w:val="008B1AB3"/>
    <w:rsid w:val="008B66B2"/>
    <w:rsid w:val="008C448B"/>
    <w:rsid w:val="008E2DCB"/>
    <w:rsid w:val="008E3B4F"/>
    <w:rsid w:val="008F6E3F"/>
    <w:rsid w:val="009066B2"/>
    <w:rsid w:val="00923521"/>
    <w:rsid w:val="00931D45"/>
    <w:rsid w:val="00933BAF"/>
    <w:rsid w:val="00934876"/>
    <w:rsid w:val="0093692B"/>
    <w:rsid w:val="009422CD"/>
    <w:rsid w:val="00946F4E"/>
    <w:rsid w:val="0095329B"/>
    <w:rsid w:val="00953878"/>
    <w:rsid w:val="00976EF4"/>
    <w:rsid w:val="00997DD6"/>
    <w:rsid w:val="009A01EC"/>
    <w:rsid w:val="009A5EA9"/>
    <w:rsid w:val="009C2E12"/>
    <w:rsid w:val="009E4099"/>
    <w:rsid w:val="009F22A0"/>
    <w:rsid w:val="009F505F"/>
    <w:rsid w:val="009F72B1"/>
    <w:rsid w:val="00A11DBA"/>
    <w:rsid w:val="00A14016"/>
    <w:rsid w:val="00A226A6"/>
    <w:rsid w:val="00A24AB2"/>
    <w:rsid w:val="00A362AC"/>
    <w:rsid w:val="00A45AFF"/>
    <w:rsid w:val="00A55596"/>
    <w:rsid w:val="00A67163"/>
    <w:rsid w:val="00A75E1C"/>
    <w:rsid w:val="00A90124"/>
    <w:rsid w:val="00A907AC"/>
    <w:rsid w:val="00A91C5E"/>
    <w:rsid w:val="00A93DAC"/>
    <w:rsid w:val="00A94412"/>
    <w:rsid w:val="00AA405E"/>
    <w:rsid w:val="00AA588F"/>
    <w:rsid w:val="00AC01F9"/>
    <w:rsid w:val="00AC1CBD"/>
    <w:rsid w:val="00AD0E94"/>
    <w:rsid w:val="00AD37E5"/>
    <w:rsid w:val="00AD705C"/>
    <w:rsid w:val="00AE1530"/>
    <w:rsid w:val="00AE4EE5"/>
    <w:rsid w:val="00AE7C24"/>
    <w:rsid w:val="00AF5C9A"/>
    <w:rsid w:val="00B01983"/>
    <w:rsid w:val="00B01F28"/>
    <w:rsid w:val="00B07661"/>
    <w:rsid w:val="00B1163C"/>
    <w:rsid w:val="00B4627E"/>
    <w:rsid w:val="00B53AB1"/>
    <w:rsid w:val="00B55817"/>
    <w:rsid w:val="00B6371F"/>
    <w:rsid w:val="00B8495F"/>
    <w:rsid w:val="00B90850"/>
    <w:rsid w:val="00B91CE7"/>
    <w:rsid w:val="00BA609C"/>
    <w:rsid w:val="00BC2066"/>
    <w:rsid w:val="00BE4171"/>
    <w:rsid w:val="00BE6533"/>
    <w:rsid w:val="00C045F4"/>
    <w:rsid w:val="00C07E85"/>
    <w:rsid w:val="00C34A1D"/>
    <w:rsid w:val="00C525D1"/>
    <w:rsid w:val="00C52B8A"/>
    <w:rsid w:val="00C54056"/>
    <w:rsid w:val="00C70856"/>
    <w:rsid w:val="00C74932"/>
    <w:rsid w:val="00C77F4A"/>
    <w:rsid w:val="00C80BA0"/>
    <w:rsid w:val="00C80E40"/>
    <w:rsid w:val="00C83FFF"/>
    <w:rsid w:val="00CA7184"/>
    <w:rsid w:val="00CC21AE"/>
    <w:rsid w:val="00CD0204"/>
    <w:rsid w:val="00CD4E65"/>
    <w:rsid w:val="00CD72BD"/>
    <w:rsid w:val="00CE1707"/>
    <w:rsid w:val="00CE4494"/>
    <w:rsid w:val="00D13B7F"/>
    <w:rsid w:val="00D16104"/>
    <w:rsid w:val="00D308E0"/>
    <w:rsid w:val="00D50159"/>
    <w:rsid w:val="00D53A66"/>
    <w:rsid w:val="00D556C5"/>
    <w:rsid w:val="00D574B5"/>
    <w:rsid w:val="00D6083D"/>
    <w:rsid w:val="00D62934"/>
    <w:rsid w:val="00D76164"/>
    <w:rsid w:val="00D77917"/>
    <w:rsid w:val="00D90CF8"/>
    <w:rsid w:val="00D91C3C"/>
    <w:rsid w:val="00D92482"/>
    <w:rsid w:val="00D93991"/>
    <w:rsid w:val="00D95F09"/>
    <w:rsid w:val="00DA4C6F"/>
    <w:rsid w:val="00DC18F7"/>
    <w:rsid w:val="00DC19A7"/>
    <w:rsid w:val="00DC2022"/>
    <w:rsid w:val="00DC2071"/>
    <w:rsid w:val="00DC70F7"/>
    <w:rsid w:val="00DD2AD3"/>
    <w:rsid w:val="00DF22F6"/>
    <w:rsid w:val="00E038A4"/>
    <w:rsid w:val="00E048A2"/>
    <w:rsid w:val="00E04D80"/>
    <w:rsid w:val="00E35732"/>
    <w:rsid w:val="00E46A86"/>
    <w:rsid w:val="00E57AB8"/>
    <w:rsid w:val="00E610A0"/>
    <w:rsid w:val="00E70BB7"/>
    <w:rsid w:val="00E73D76"/>
    <w:rsid w:val="00E77B74"/>
    <w:rsid w:val="00E8364B"/>
    <w:rsid w:val="00E874B8"/>
    <w:rsid w:val="00EB54FF"/>
    <w:rsid w:val="00EC3C59"/>
    <w:rsid w:val="00EC4DA5"/>
    <w:rsid w:val="00EC6D24"/>
    <w:rsid w:val="00ED21BA"/>
    <w:rsid w:val="00EE1F3B"/>
    <w:rsid w:val="00EE5272"/>
    <w:rsid w:val="00EE695E"/>
    <w:rsid w:val="00EE7557"/>
    <w:rsid w:val="00EF2C43"/>
    <w:rsid w:val="00F00680"/>
    <w:rsid w:val="00F1370E"/>
    <w:rsid w:val="00F21468"/>
    <w:rsid w:val="00F2269B"/>
    <w:rsid w:val="00F26372"/>
    <w:rsid w:val="00F31341"/>
    <w:rsid w:val="00F31B61"/>
    <w:rsid w:val="00F50D10"/>
    <w:rsid w:val="00F55359"/>
    <w:rsid w:val="00F67215"/>
    <w:rsid w:val="00F835DE"/>
    <w:rsid w:val="00FA42E3"/>
    <w:rsid w:val="00FB5FB5"/>
    <w:rsid w:val="00FC27A4"/>
    <w:rsid w:val="00FC698A"/>
    <w:rsid w:val="00FD525D"/>
    <w:rsid w:val="00FE3BE1"/>
    <w:rsid w:val="00FF48C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5B824"/>
  <w15:chartTrackingRefBased/>
  <w15:docId w15:val="{FC43D067-05B4-4DE9-8284-207613A3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F1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F1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4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4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B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06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B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16</Pages>
  <Words>1645</Words>
  <Characters>9379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324</cp:revision>
  <dcterms:created xsi:type="dcterms:W3CDTF">2025-07-01T04:21:00Z</dcterms:created>
  <dcterms:modified xsi:type="dcterms:W3CDTF">2025-07-17T05:34:00Z</dcterms:modified>
</cp:coreProperties>
</file>